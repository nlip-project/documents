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sdtfl w16du wp14">
  <w:body>
    <w:p w:rsidR="0026283E" w:rsidP="0026283E" w:rsidRDefault="009A6DB7" w14:paraId="24857C0F" w14:textId="77777777">
      <w:pPr>
        <w:spacing w:after="6000"/>
      </w:pPr>
      <w:r>
        <w:rPr>
          <w:noProof/>
          <w:lang w:val="en-US" w:eastAsia="en-US"/>
        </w:rPr>
        <mc:AlternateContent>
          <mc:Choice Requires="wps">
            <w:drawing>
              <wp:anchor distT="0" distB="0" distL="114300" distR="114300" simplePos="0" relativeHeight="251659776" behindDoc="0" locked="0" layoutInCell="1" allowOverlap="1" wp14:anchorId="77B0F711" wp14:editId="5B03316C">
                <wp:simplePos x="0" y="0"/>
                <wp:positionH relativeFrom="column">
                  <wp:posOffset>2580005</wp:posOffset>
                </wp:positionH>
                <wp:positionV relativeFrom="paragraph">
                  <wp:posOffset>1290955</wp:posOffset>
                </wp:positionV>
                <wp:extent cx="3657600" cy="4800600"/>
                <wp:effectExtent l="0" t="0" r="0" b="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80060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C34837" w:rsidR="00C84707" w:rsidP="00C73632" w:rsidRDefault="00E634A0" w14:paraId="6525F1B7" w14:textId="3133A286">
                            <w:pPr>
                              <w:pStyle w:val="StandardTitle"/>
                              <w:rPr>
                                <w:lang w:val="en-US"/>
                              </w:rPr>
                            </w:pPr>
                            <w:r w:rsidRPr="00E634A0">
                              <w:rPr>
                                <w:lang w:val="en-US"/>
                              </w:rPr>
                              <w:t xml:space="preserve">Binding of the Natural Language Interaction Protocol </w:t>
                            </w:r>
                            <w:r>
                              <w:rPr>
                                <w:lang w:val="en-US"/>
                              </w:rPr>
                              <w:t xml:space="preserve">(NLIP) </w:t>
                            </w:r>
                            <w:r w:rsidRPr="00E634A0">
                              <w:rPr>
                                <w:lang w:val="en-US"/>
                              </w:rPr>
                              <w:t xml:space="preserve">over </w:t>
                            </w:r>
                            <w:del w:author="ABHAY RATNAPARKHI" w:date="2025-06-27T11:36:00Z" w16du:dateUtc="2025-06-27T16:36:00Z" w:id="0">
                              <w:r w:rsidRPr="00E634A0" w:rsidDel="00010225">
                                <w:rPr>
                                  <w:lang w:val="en-US"/>
                                </w:rPr>
                                <w:delText>HTTPS/R</w:delText>
                              </w:r>
                            </w:del>
                            <w:r w:rsidR="00010225">
                              <w:rPr>
                                <w:lang w:val="en-US"/>
                              </w:rPr>
                              <w:t>WebSocket</w:t>
                            </w:r>
                            <w:del w:author="ABHAY RATNAPARKHI" w:date="2025-06-27T11:36:00Z" w16du:dateUtc="2025-06-27T16:36:00Z" w:id="1">
                              <w:r w:rsidRPr="00E634A0" w:rsidDel="00010225">
                                <w:rPr>
                                  <w:lang w:val="en-US"/>
                                </w:rPr>
                                <w:delText>ST</w:delText>
                              </w:r>
                            </w:del>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77B0F711">
                <v:stroke joinstyle="miter"/>
                <v:path gradientshapeok="t" o:connecttype="rect"/>
              </v:shapetype>
              <v:shape id="Text Box 12" style="position:absolute;left:0;text-align:left;margin-left:203.15pt;margin-top:101.65pt;width:4in;height:37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">
                <v:fill opacity="32896f"/>
                <v:textbox>
                  <w:txbxContent>
                    <w:p w:rsidRPr="00C34837" w:rsidR="00C84707" w:rsidP="00C73632" w:rsidRDefault="00E634A0" w14:paraId="6525F1B7" w14:textId="3133A286">
                      <w:pPr>
                        <w:pStyle w:val="StandardTitle"/>
                        <w:rPr>
                          <w:lang w:val="en-US"/>
                        </w:rPr>
                      </w:pPr>
                      <w:r w:rsidRPr="00E634A0">
                        <w:rPr>
                          <w:lang w:val="en-US"/>
                        </w:rPr>
                        <w:t xml:space="preserve">Binding of the Natural Language Interaction Protocol </w:t>
                      </w:r>
                      <w:r>
                        <w:rPr>
                          <w:lang w:val="en-US"/>
                        </w:rPr>
                        <w:t xml:space="preserve">(NLIP) </w:t>
                      </w:r>
                      <w:r w:rsidRPr="00E634A0">
                        <w:rPr>
                          <w:lang w:val="en-US"/>
                        </w:rPr>
                        <w:t xml:space="preserve">over </w:t>
                      </w:r>
                      <w:del w:author="ABHAY RATNAPARKHI" w:date="2025-06-27T11:36:00Z" w16du:dateUtc="2025-06-27T16:36:00Z" w:id="2">
                        <w:r w:rsidRPr="00E634A0" w:rsidDel="00010225">
                          <w:rPr>
                            <w:lang w:val="en-US"/>
                          </w:rPr>
                          <w:delText>HTTPS/R</w:delText>
                        </w:r>
                      </w:del>
                      <w:r w:rsidR="00010225">
                        <w:rPr>
                          <w:lang w:val="en-US"/>
                        </w:rPr>
                        <w:t>WebSocket</w:t>
                      </w:r>
                      <w:del w:author="ABHAY RATNAPARKHI" w:date="2025-06-27T11:36:00Z" w16du:dateUtc="2025-06-27T16:36:00Z" w:id="3">
                        <w:r w:rsidRPr="00E634A0" w:rsidDel="00010225">
                          <w:rPr>
                            <w:lang w:val="en-US"/>
                          </w:rPr>
                          <w:delText>ST</w:delText>
                        </w:r>
                      </w:del>
                    </w:p>
                  </w:txbxContent>
                </v:textbox>
              </v:shape>
            </w:pict>
          </mc:Fallback>
        </mc:AlternateContent>
      </w:r>
      <w:r>
        <w:rPr>
          <w:noProof/>
          <w:lang w:val="en-US" w:eastAsia="en-US"/>
        </w:rPr>
        <mc:AlternateContent>
          <mc:Choice Requires="wps">
            <w:drawing>
              <wp:anchor distT="0" distB="0" distL="114300" distR="114300" simplePos="0" relativeHeight="251658752" behindDoc="0" locked="0" layoutInCell="1" allowOverlap="1" wp14:anchorId="248BEBF4" wp14:editId="26E7C2D0">
                <wp:simplePos x="0" y="0"/>
                <wp:positionH relativeFrom="column">
                  <wp:posOffset>-48895</wp:posOffset>
                </wp:positionH>
                <wp:positionV relativeFrom="paragraph">
                  <wp:posOffset>19050</wp:posOffset>
                </wp:positionV>
                <wp:extent cx="2286000" cy="685800"/>
                <wp:effectExtent l="0" t="0" r="0" b="0"/>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707" w:rsidP="00D82B97" w:rsidRDefault="00C84707" w14:paraId="333F9B26" w14:textId="77777777">
                            <w:pPr>
                              <w:pStyle w:val="StandardNumber"/>
                              <w:rPr>
                                <w:sz w:val="34"/>
                              </w:rPr>
                            </w:pPr>
                          </w:p>
                          <w:p w:rsidR="00C84707" w:rsidP="00D82B97" w:rsidRDefault="00C84707" w14:paraId="2A2FC12B" w14:textId="77777777">
                            <w:pPr>
                              <w:pStyle w:val="StandardNumber"/>
                              <w:jc w:val="right"/>
                            </w:pPr>
                            <w:r>
                              <w:t>1</w:t>
                            </w:r>
                            <w:r w:rsidRPr="000472DD">
                              <w:rPr>
                                <w:vertAlign w:val="superscript"/>
                              </w:rPr>
                              <w:t>st</w:t>
                            </w:r>
                            <w:r>
                              <w:t xml:space="preserve"> Draft</w:t>
                            </w:r>
                          </w:p>
                          <w:p w:rsidR="00C84707" w:rsidP="00D82B97" w:rsidRDefault="00C84707" w14:paraId="05126997"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style="position:absolute;left:0;text-align:left;margin-left:-3.85pt;margin-top:1.5pt;width:180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" w14:anchorId="248BEBF4">
                <v:textbox>
                  <w:txbxContent>
                    <w:p w:rsidR="00C84707" w:rsidP="00D82B97" w:rsidRDefault="00C84707" w14:paraId="333F9B26" w14:textId="77777777">
                      <w:pPr>
                        <w:pStyle w:val="StandardNumber"/>
                        <w:rPr>
                          <w:sz w:val="34"/>
                        </w:rPr>
                      </w:pPr>
                    </w:p>
                    <w:p w:rsidR="00C84707" w:rsidP="00D82B97" w:rsidRDefault="00C84707" w14:paraId="2A2FC12B" w14:textId="77777777">
                      <w:pPr>
                        <w:pStyle w:val="StandardNumber"/>
                        <w:jc w:val="right"/>
                      </w:pPr>
                      <w:r>
                        <w:t>1</w:t>
                      </w:r>
                      <w:r w:rsidRPr="000472DD">
                        <w:rPr>
                          <w:vertAlign w:val="superscript"/>
                        </w:rPr>
                        <w:t>st</w:t>
                      </w:r>
                      <w:r>
                        <w:t xml:space="preserve"> Draft</w:t>
                      </w:r>
                    </w:p>
                    <w:p w:rsidR="00C84707" w:rsidP="00D82B97" w:rsidRDefault="00C84707" w14:paraId="05126997" w14:textId="77777777"/>
                  </w:txbxContent>
                </v:textbox>
              </v:shape>
            </w:pict>
          </mc:Fallback>
        </mc:AlternateContent>
      </w:r>
      <w:r>
        <w:rPr>
          <w:noProof/>
          <w:lang w:val="en-US" w:eastAsia="en-US"/>
        </w:rPr>
        <mc:AlternateContent>
          <mc:Choice Requires="wps">
            <w:drawing>
              <wp:anchor distT="0" distB="0" distL="114300" distR="114300" simplePos="0" relativeHeight="251657728" behindDoc="0" locked="0" layoutInCell="1" allowOverlap="1" wp14:anchorId="242970DE" wp14:editId="64DBBD2D">
                <wp:simplePos x="0" y="0"/>
                <wp:positionH relativeFrom="column">
                  <wp:posOffset>4064635</wp:posOffset>
                </wp:positionH>
                <wp:positionV relativeFrom="paragraph">
                  <wp:posOffset>27305</wp:posOffset>
                </wp:positionV>
                <wp:extent cx="2857500" cy="91440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707" w:rsidP="00D82B97" w:rsidRDefault="00C84707" w14:paraId="1C91E3E2" w14:textId="77777777">
                            <w:pPr>
                              <w:pStyle w:val="StandardNumber"/>
                              <w:rPr>
                                <w:sz w:val="34"/>
                              </w:rPr>
                            </w:pPr>
                          </w:p>
                          <w:p w:rsidR="00C84707" w:rsidP="00D82B97" w:rsidRDefault="00C84707" w14:paraId="23E028F3" w14:textId="77777777">
                            <w:pPr>
                              <w:pStyle w:val="StandardNumber"/>
                            </w:pPr>
                            <w:r>
                              <w:t>ECMA-XXX</w:t>
                            </w:r>
                          </w:p>
                          <w:p w:rsidR="00C84707" w:rsidP="00D82B97" w:rsidRDefault="00E36D41" w14:paraId="698FAF91" w14:textId="74D08246">
                            <w:pPr>
                              <w:pStyle w:val="DateTitle"/>
                              <w:rPr>
                                <w:b/>
                                <w:sz w:val="40"/>
                              </w:rPr>
                            </w:pPr>
                            <w:r>
                              <w:t>1</w:t>
                            </w:r>
                            <w:r w:rsidRPr="00152A19">
                              <w:rPr>
                                <w:vertAlign w:val="superscript"/>
                              </w:rPr>
                              <w:t>st</w:t>
                            </w:r>
                            <w:r>
                              <w:t xml:space="preserve"> Edition / May 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style="position:absolute;left:0;text-align:left;margin-left:320.05pt;margin-top:2.15pt;width:225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" w14:anchorId="242970DE">
                <v:textbox>
                  <w:txbxContent>
                    <w:p w:rsidR="00C84707" w:rsidP="00D82B97" w:rsidRDefault="00C84707" w14:paraId="1C91E3E2" w14:textId="77777777">
                      <w:pPr>
                        <w:pStyle w:val="StandardNumber"/>
                        <w:rPr>
                          <w:sz w:val="34"/>
                        </w:rPr>
                      </w:pPr>
                    </w:p>
                    <w:p w:rsidR="00C84707" w:rsidP="00D82B97" w:rsidRDefault="00C84707" w14:paraId="23E028F3" w14:textId="77777777">
                      <w:pPr>
                        <w:pStyle w:val="StandardNumber"/>
                      </w:pPr>
                      <w:r>
                        <w:t>ECMA-XXX</w:t>
                      </w:r>
                    </w:p>
                    <w:p w:rsidR="00C84707" w:rsidP="00D82B97" w:rsidRDefault="00E36D41" w14:paraId="698FAF91" w14:textId="74D08246">
                      <w:pPr>
                        <w:pStyle w:val="DateTitle"/>
                        <w:rPr>
                          <w:b/>
                          <w:sz w:val="40"/>
                        </w:rPr>
                      </w:pPr>
                      <w:r>
                        <w:t>1</w:t>
                      </w:r>
                      <w:r w:rsidRPr="00152A19">
                        <w:rPr>
                          <w:vertAlign w:val="superscript"/>
                        </w:rPr>
                        <w:t>st</w:t>
                      </w:r>
                      <w:r>
                        <w:t xml:space="preserve"> Edition / May 2025</w:t>
                      </w:r>
                    </w:p>
                  </w:txbxContent>
                </v:textbox>
              </v:shape>
            </w:pict>
          </mc:Fallback>
        </mc:AlternateContent>
      </w:r>
      <w:r>
        <w:rPr>
          <w:noProof/>
          <w:lang w:val="en-US" w:eastAsia="en-US"/>
        </w:rPr>
        <w:drawing>
          <wp:anchor distT="0" distB="0" distL="114300" distR="114300" simplePos="0" relativeHeight="251655680" behindDoc="1" locked="0" layoutInCell="1" allowOverlap="1" wp14:anchorId="5CF560F4" wp14:editId="4C956946">
            <wp:simplePos x="0" y="0"/>
            <wp:positionH relativeFrom="page">
              <wp:posOffset>0</wp:posOffset>
            </wp:positionH>
            <wp:positionV relativeFrom="page">
              <wp:posOffset>0</wp:posOffset>
            </wp:positionV>
            <wp:extent cx="7556500" cy="106934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BB369E" w:rsidR="0026283E" w:rsidP="0026283E" w:rsidRDefault="009A6DB7" w14:paraId="2FF50E10" w14:textId="77777777">
      <w:pPr>
        <w:spacing w:after="0"/>
        <w:rPr>
          <w:lang w:val="en-US"/>
        </w:rPr>
      </w:pPr>
      <w:r>
        <w:rPr>
          <w:noProof/>
          <w:lang w:val="en-US" w:eastAsia="en-US"/>
        </w:rPr>
        <mc:AlternateContent>
          <mc:Choice Requires="wps">
            <w:drawing>
              <wp:anchor distT="0" distB="0" distL="114300" distR="114300" simplePos="0" relativeHeight="251656704" behindDoc="0" locked="0" layoutInCell="1" allowOverlap="1" wp14:anchorId="1AF48D35" wp14:editId="32D9D783">
                <wp:simplePos x="0" y="0"/>
                <wp:positionH relativeFrom="column">
                  <wp:posOffset>4064635</wp:posOffset>
                </wp:positionH>
                <wp:positionV relativeFrom="paragraph">
                  <wp:posOffset>-4843145</wp:posOffset>
                </wp:positionV>
                <wp:extent cx="2514600" cy="457200"/>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707" w:rsidP="0004677F" w:rsidRDefault="00FF3E3B" w14:paraId="23045E17" w14:textId="68E37898">
                            <w:pPr>
                              <w:pStyle w:val="ECMAWorkgroup"/>
                            </w:pPr>
                            <w:r>
                              <w:t>Ecma/TC56/2025/009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style="position:absolute;left:0;text-align:left;margin-left:320.05pt;margin-top:-381.35pt;width:198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" w14:anchorId="1AF48D35">
                <v:textbox>
                  <w:txbxContent>
                    <w:p w:rsidR="00C84707" w:rsidP="0004677F" w:rsidRDefault="00FF3E3B" w14:paraId="23045E17" w14:textId="68E37898">
                      <w:pPr>
                        <w:pStyle w:val="ECMAWorkgroup"/>
                      </w:pPr>
                      <w:r>
                        <w:t>Ecma/TC56/2025/009</w:t>
                      </w:r>
                    </w:p>
                  </w:txbxContent>
                </v:textbox>
              </v:shape>
            </w:pict>
          </mc:Fallback>
        </mc:AlternateContent>
      </w:r>
      <w:r w:rsidRPr="00BB369E" w:rsidR="0026283E">
        <w:rPr>
          <w:lang w:val="en-US"/>
        </w:rPr>
        <w:br w:type="page"/>
      </w:r>
    </w:p>
    <w:p w:rsidRPr="00BB369E" w:rsidR="000F1D1A" w:rsidP="000F1D1A" w:rsidRDefault="000F1D1A" w14:paraId="672941A5" w14:textId="77777777">
      <w:pPr>
        <w:spacing w:after="0"/>
        <w:rPr>
          <w:lang w:val="en-US"/>
        </w:rPr>
      </w:pPr>
    </w:p>
    <w:p w:rsidRPr="00BB369E" w:rsidR="000F1D1A" w:rsidP="000F1D1A" w:rsidRDefault="000F1D1A" w14:paraId="34C83BDF" w14:textId="77777777">
      <w:pPr>
        <w:spacing w:after="0"/>
        <w:rPr>
          <w:lang w:val="en-US"/>
        </w:rPr>
        <w:sectPr w:rsidRPr="00BB369E" w:rsidR="000F1D1A" w:rsidSect="000F1D1A">
          <w:headerReference w:type="default" r:id="rId8"/>
          <w:footerReference w:type="even" r:id="rId9"/>
          <w:footerReference w:type="default" r:id="rId10"/>
          <w:footerReference w:type="first" r:id="rId11"/>
          <w:pgSz w:w="11907" w:h="16840" w:orient="portrait" w:code="9"/>
          <w:pgMar w:top="4395" w:right="737" w:bottom="567" w:left="851" w:header="709" w:footer="206" w:gutter="567"/>
          <w:pgNumType w:fmt="lowerRoman" w:start="1"/>
          <w:cols w:equalWidth="0" w:space="454" w:num="2">
            <w:col w:w="2914" w:space="454"/>
            <w:col w:w="6384"/>
          </w:cols>
          <w:titlePg/>
          <w:docGrid w:linePitch="272"/>
        </w:sectPr>
      </w:pPr>
    </w:p>
    <w:p w:rsidRPr="00F910F9" w:rsidR="003E745B" w:rsidRDefault="003E745B" w14:paraId="00ADA731" w14:textId="77777777">
      <w:pPr>
        <w:pStyle w:val="zzContents"/>
        <w:tabs>
          <w:tab w:val="right" w:pos="9752"/>
        </w:tabs>
      </w:pPr>
      <w:r w:rsidRPr="00F910F9">
        <w:lastRenderedPageBreak/>
        <w:t>Contents</w:t>
      </w:r>
      <w:r w:rsidRPr="00F910F9">
        <w:tab/>
      </w:r>
      <w:r w:rsidRPr="00F910F9">
        <w:rPr>
          <w:b w:val="0"/>
          <w:sz w:val="20"/>
        </w:rPr>
        <w:t>Page</w:t>
      </w:r>
    </w:p>
    <w:p w:rsidR="005342A6" w:rsidRDefault="007F2AEE" w14:paraId="56718CA7" w14:textId="39FD0652">
      <w:pPr>
        <w:pStyle w:val="TOC1"/>
        <w:rPr>
          <w:rFonts w:asciiTheme="minorHAnsi" w:hAnsiTheme="minorHAnsi" w:eastAsiaTheme="minorEastAsia" w:cstheme="minorBidi"/>
          <w:b w:val="0"/>
          <w:noProof/>
          <w:kern w:val="2"/>
          <w:sz w:val="24"/>
          <w:szCs w:val="24"/>
          <w:lang/>
          <w14:ligatures w14:val="standardContextual"/>
        </w:rPr>
      </w:pPr>
      <w:r>
        <w:fldChar w:fldCharType="begin"/>
      </w:r>
      <w:r w:rsidRPr="00F910F9">
        <w:instrText xml:space="preserve"> TOC \o "1-3" </w:instrText>
      </w:r>
      <w:r>
        <w:fldChar w:fldCharType="separate"/>
      </w:r>
      <w:r w:rsidR="005342A6">
        <w:rPr>
          <w:noProof/>
        </w:rPr>
        <w:t>1</w:t>
      </w:r>
      <w:r w:rsidR="005342A6">
        <w:rPr>
          <w:rFonts w:asciiTheme="minorHAnsi" w:hAnsiTheme="minorHAnsi" w:eastAsiaTheme="minorEastAsia" w:cstheme="minorBidi"/>
          <w:b w:val="0"/>
          <w:noProof/>
          <w:kern w:val="2"/>
          <w:sz w:val="24"/>
          <w:szCs w:val="24"/>
          <w:lang/>
          <w14:ligatures w14:val="standardContextual"/>
        </w:rPr>
        <w:tab/>
      </w:r>
      <w:r w:rsidR="005342A6">
        <w:rPr>
          <w:noProof/>
        </w:rPr>
        <w:t>Scope</w:t>
      </w:r>
      <w:r w:rsidR="005342A6">
        <w:rPr>
          <w:noProof/>
        </w:rPr>
        <w:tab/>
      </w:r>
      <w:r w:rsidR="005342A6">
        <w:rPr>
          <w:noProof/>
        </w:rPr>
        <w:fldChar w:fldCharType="begin"/>
      </w:r>
      <w:r w:rsidR="005342A6">
        <w:rPr>
          <w:noProof/>
        </w:rPr>
        <w:instrText xml:space="preserve"> PAGEREF _Toc197424745 \h </w:instrText>
      </w:r>
      <w:r w:rsidR="005342A6">
        <w:rPr>
          <w:noProof/>
        </w:rPr>
      </w:r>
      <w:r w:rsidR="005342A6">
        <w:rPr>
          <w:noProof/>
        </w:rPr>
        <w:fldChar w:fldCharType="separate"/>
      </w:r>
      <w:r w:rsidR="00297085">
        <w:rPr>
          <w:noProof/>
        </w:rPr>
        <w:t>1</w:t>
      </w:r>
      <w:r w:rsidR="005342A6">
        <w:rPr>
          <w:noProof/>
        </w:rPr>
        <w:fldChar w:fldCharType="end"/>
      </w:r>
    </w:p>
    <w:p w:rsidR="005342A6" w:rsidRDefault="005342A6" w14:paraId="5D2DD1A3" w14:textId="7E8A73E8">
      <w:pPr>
        <w:pStyle w:val="TOC1"/>
        <w:rPr>
          <w:rFonts w:asciiTheme="minorHAnsi" w:hAnsiTheme="minorHAnsi" w:eastAsiaTheme="minorEastAsia" w:cstheme="minorBidi"/>
          <w:b w:val="0"/>
          <w:noProof/>
          <w:kern w:val="2"/>
          <w:sz w:val="24"/>
          <w:szCs w:val="24"/>
          <w:lang/>
          <w14:ligatures w14:val="standardContextual"/>
        </w:rPr>
      </w:pPr>
      <w:r>
        <w:rPr>
          <w:noProof/>
        </w:rPr>
        <w:t>2</w:t>
      </w:r>
      <w:r>
        <w:rPr>
          <w:rFonts w:asciiTheme="minorHAnsi" w:hAnsiTheme="minorHAnsi" w:eastAsiaTheme="minorEastAsia" w:cstheme="minorBidi"/>
          <w:b w:val="0"/>
          <w:noProof/>
          <w:kern w:val="2"/>
          <w:sz w:val="24"/>
          <w:szCs w:val="24"/>
          <w:lang/>
          <w14:ligatures w14:val="standardContextual"/>
        </w:rPr>
        <w:tab/>
      </w:r>
      <w:r>
        <w:rPr>
          <w:noProof/>
        </w:rPr>
        <w:t>Conformance</w:t>
      </w:r>
      <w:r>
        <w:rPr>
          <w:noProof/>
        </w:rPr>
        <w:tab/>
      </w:r>
      <w:r>
        <w:rPr>
          <w:noProof/>
        </w:rPr>
        <w:fldChar w:fldCharType="begin"/>
      </w:r>
      <w:r>
        <w:rPr>
          <w:noProof/>
        </w:rPr>
        <w:instrText xml:space="preserve"> PAGEREF _Toc197424746 \h </w:instrText>
      </w:r>
      <w:r>
        <w:rPr>
          <w:noProof/>
        </w:rPr>
      </w:r>
      <w:r>
        <w:rPr>
          <w:noProof/>
        </w:rPr>
        <w:fldChar w:fldCharType="separate"/>
      </w:r>
      <w:r w:rsidR="00297085">
        <w:rPr>
          <w:noProof/>
        </w:rPr>
        <w:t>1</w:t>
      </w:r>
      <w:r>
        <w:rPr>
          <w:noProof/>
        </w:rPr>
        <w:fldChar w:fldCharType="end"/>
      </w:r>
    </w:p>
    <w:p w:rsidR="005342A6" w:rsidRDefault="005342A6" w14:paraId="41D0346E" w14:textId="6F1EDD62">
      <w:pPr>
        <w:pStyle w:val="TOC1"/>
        <w:rPr>
          <w:rFonts w:asciiTheme="minorHAnsi" w:hAnsiTheme="minorHAnsi" w:eastAsiaTheme="minorEastAsia" w:cstheme="minorBidi"/>
          <w:b w:val="0"/>
          <w:noProof/>
          <w:kern w:val="2"/>
          <w:sz w:val="24"/>
          <w:szCs w:val="24"/>
          <w:lang/>
          <w14:ligatures w14:val="standardContextual"/>
        </w:rPr>
      </w:pPr>
      <w:r>
        <w:rPr>
          <w:noProof/>
        </w:rPr>
        <w:t>3</w:t>
      </w:r>
      <w:r>
        <w:rPr>
          <w:rFonts w:asciiTheme="minorHAnsi" w:hAnsiTheme="minorHAnsi" w:eastAsiaTheme="minorEastAsia" w:cstheme="minorBidi"/>
          <w:b w:val="0"/>
          <w:noProof/>
          <w:kern w:val="2"/>
          <w:sz w:val="24"/>
          <w:szCs w:val="24"/>
          <w:lang/>
          <w14:ligatures w14:val="standardContextual"/>
        </w:rPr>
        <w:tab/>
      </w:r>
      <w:r>
        <w:rPr>
          <w:noProof/>
        </w:rPr>
        <w:t>Normative references</w:t>
      </w:r>
      <w:r>
        <w:rPr>
          <w:noProof/>
        </w:rPr>
        <w:tab/>
      </w:r>
      <w:r>
        <w:rPr>
          <w:noProof/>
        </w:rPr>
        <w:fldChar w:fldCharType="begin"/>
      </w:r>
      <w:r>
        <w:rPr>
          <w:noProof/>
        </w:rPr>
        <w:instrText xml:space="preserve"> PAGEREF _Toc197424747 \h </w:instrText>
      </w:r>
      <w:r>
        <w:rPr>
          <w:noProof/>
        </w:rPr>
      </w:r>
      <w:r>
        <w:rPr>
          <w:noProof/>
        </w:rPr>
        <w:fldChar w:fldCharType="separate"/>
      </w:r>
      <w:r w:rsidR="00297085">
        <w:rPr>
          <w:noProof/>
        </w:rPr>
        <w:t>1</w:t>
      </w:r>
      <w:r>
        <w:rPr>
          <w:noProof/>
        </w:rPr>
        <w:fldChar w:fldCharType="end"/>
      </w:r>
    </w:p>
    <w:p w:rsidR="005342A6" w:rsidRDefault="005342A6" w14:paraId="6B782E1C" w14:textId="79907FEA">
      <w:pPr>
        <w:pStyle w:val="TOC1"/>
        <w:rPr>
          <w:rFonts w:asciiTheme="minorHAnsi" w:hAnsiTheme="minorHAnsi" w:eastAsiaTheme="minorEastAsia" w:cstheme="minorBidi"/>
          <w:b w:val="0"/>
          <w:noProof/>
          <w:kern w:val="2"/>
          <w:sz w:val="24"/>
          <w:szCs w:val="24"/>
          <w:lang/>
          <w14:ligatures w14:val="standardContextual"/>
        </w:rPr>
      </w:pPr>
      <w:r>
        <w:rPr>
          <w:noProof/>
        </w:rPr>
        <w:t>4</w:t>
      </w:r>
      <w:r>
        <w:rPr>
          <w:rFonts w:asciiTheme="minorHAnsi" w:hAnsiTheme="minorHAnsi" w:eastAsiaTheme="minorEastAsia" w:cstheme="minorBidi"/>
          <w:b w:val="0"/>
          <w:noProof/>
          <w:kern w:val="2"/>
          <w:sz w:val="24"/>
          <w:szCs w:val="24"/>
          <w:lang/>
          <w14:ligatures w14:val="standardContextual"/>
        </w:rPr>
        <w:tab/>
      </w:r>
      <w:r>
        <w:rPr>
          <w:noProof/>
        </w:rPr>
        <w:t>Terms and definitions</w:t>
      </w:r>
      <w:r>
        <w:rPr>
          <w:noProof/>
        </w:rPr>
        <w:tab/>
      </w:r>
      <w:r>
        <w:rPr>
          <w:noProof/>
        </w:rPr>
        <w:fldChar w:fldCharType="begin"/>
      </w:r>
      <w:r>
        <w:rPr>
          <w:noProof/>
        </w:rPr>
        <w:instrText xml:space="preserve"> PAGEREF _Toc197424748 \h </w:instrText>
      </w:r>
      <w:r>
        <w:rPr>
          <w:noProof/>
        </w:rPr>
      </w:r>
      <w:r>
        <w:rPr>
          <w:noProof/>
        </w:rPr>
        <w:fldChar w:fldCharType="separate"/>
      </w:r>
      <w:r w:rsidR="00297085">
        <w:rPr>
          <w:noProof/>
        </w:rPr>
        <w:t>2</w:t>
      </w:r>
      <w:r>
        <w:rPr>
          <w:noProof/>
        </w:rPr>
        <w:fldChar w:fldCharType="end"/>
      </w:r>
    </w:p>
    <w:p w:rsidR="005342A6" w:rsidP="00663E40" w:rsidRDefault="005342A6" w14:paraId="67F0C109" w14:textId="7C0352EB">
      <w:pPr>
        <w:pStyle w:val="TOC1"/>
        <w:rPr>
          <w:noProof/>
        </w:rPr>
      </w:pPr>
      <w:r>
        <w:rPr>
          <w:noProof/>
        </w:rPr>
        <w:t>5</w:t>
      </w:r>
      <w:r>
        <w:rPr>
          <w:rFonts w:asciiTheme="minorHAnsi" w:hAnsiTheme="minorHAnsi" w:eastAsiaTheme="minorEastAsia" w:cstheme="minorBidi"/>
          <w:b w:val="0"/>
          <w:noProof/>
          <w:kern w:val="2"/>
          <w:sz w:val="24"/>
          <w:szCs w:val="24"/>
          <w:lang/>
          <w14:ligatures w14:val="standardContextual"/>
        </w:rPr>
        <w:tab/>
      </w:r>
      <w:r>
        <w:rPr>
          <w:noProof/>
        </w:rPr>
        <w:t xml:space="preserve">NLIP </w:t>
      </w:r>
      <w:r w:rsidR="00663E40">
        <w:rPr>
          <w:noProof/>
        </w:rPr>
        <w:t xml:space="preserve">WebSocket </w:t>
      </w:r>
      <w:r>
        <w:rPr>
          <w:noProof/>
        </w:rPr>
        <w:t>endpoint</w:t>
      </w:r>
      <w:r>
        <w:rPr>
          <w:noProof/>
        </w:rPr>
        <w:tab/>
      </w:r>
      <w:r>
        <w:rPr>
          <w:noProof/>
        </w:rPr>
        <w:fldChar w:fldCharType="begin"/>
      </w:r>
      <w:r>
        <w:rPr>
          <w:noProof/>
        </w:rPr>
        <w:instrText xml:space="preserve"> PAGEREF _Toc197424749 \h </w:instrText>
      </w:r>
      <w:r>
        <w:rPr>
          <w:noProof/>
        </w:rPr>
      </w:r>
      <w:r>
        <w:rPr>
          <w:noProof/>
        </w:rPr>
        <w:fldChar w:fldCharType="separate"/>
      </w:r>
      <w:r w:rsidR="00297085">
        <w:rPr>
          <w:noProof/>
        </w:rPr>
        <w:t>2</w:t>
      </w:r>
      <w:r>
        <w:rPr>
          <w:noProof/>
        </w:rPr>
        <w:fldChar w:fldCharType="end"/>
      </w:r>
    </w:p>
    <w:p w:rsidR="00663E40" w:rsidP="00663E40" w:rsidRDefault="00663E40" w14:paraId="38468C98" w14:textId="256345A7">
      <w:pPr>
        <w:pStyle w:val="TOC1"/>
        <w:rPr>
          <w:rFonts w:asciiTheme="minorHAnsi" w:hAnsiTheme="minorHAnsi" w:eastAsiaTheme="minorEastAsia" w:cstheme="minorBidi"/>
          <w:b w:val="0"/>
          <w:noProof/>
          <w:kern w:val="2"/>
          <w:sz w:val="24"/>
          <w:szCs w:val="24"/>
          <w:lang/>
          <w14:ligatures w14:val="standardContextual"/>
        </w:rPr>
      </w:pPr>
      <w:r>
        <w:rPr>
          <w:noProof/>
        </w:rPr>
        <w:t>6</w:t>
      </w:r>
      <w:r>
        <w:rPr>
          <w:rFonts w:asciiTheme="minorHAnsi" w:hAnsiTheme="minorHAnsi" w:eastAsiaTheme="minorEastAsia" w:cstheme="minorBidi"/>
          <w:b w:val="0"/>
          <w:noProof/>
          <w:kern w:val="2"/>
          <w:sz w:val="24"/>
          <w:szCs w:val="24"/>
          <w:lang/>
          <w14:ligatures w14:val="standardContextual"/>
        </w:rPr>
        <w:tab/>
      </w:r>
      <w:r>
        <w:rPr>
          <w:noProof/>
        </w:rPr>
        <w:t>Message Transmission</w:t>
      </w:r>
      <w:r>
        <w:rPr>
          <w:noProof/>
        </w:rPr>
        <w:tab/>
      </w:r>
      <w:r>
        <w:rPr>
          <w:noProof/>
        </w:rPr>
        <w:fldChar w:fldCharType="begin"/>
      </w:r>
      <w:r>
        <w:rPr>
          <w:noProof/>
        </w:rPr>
        <w:instrText xml:space="preserve"> PAGEREF _Toc197424745 \h </w:instrText>
      </w:r>
      <w:r>
        <w:rPr>
          <w:noProof/>
        </w:rPr>
      </w:r>
      <w:r>
        <w:rPr>
          <w:noProof/>
        </w:rPr>
        <w:fldChar w:fldCharType="separate"/>
      </w:r>
      <w:r w:rsidR="00297085">
        <w:rPr>
          <w:noProof/>
        </w:rPr>
        <w:t>1</w:t>
      </w:r>
      <w:r>
        <w:rPr>
          <w:noProof/>
        </w:rPr>
        <w:fldChar w:fldCharType="end"/>
      </w:r>
    </w:p>
    <w:p w:rsidR="00663E40" w:rsidP="00663E40" w:rsidRDefault="00663E40" w14:paraId="058C6755" w14:textId="3341E539">
      <w:pPr>
        <w:pStyle w:val="TOC1"/>
        <w:rPr>
          <w:rFonts w:asciiTheme="minorHAnsi" w:hAnsiTheme="minorHAnsi" w:eastAsiaTheme="minorEastAsia" w:cstheme="minorBidi"/>
          <w:b w:val="0"/>
          <w:noProof/>
          <w:kern w:val="2"/>
          <w:sz w:val="24"/>
          <w:szCs w:val="24"/>
          <w:lang/>
          <w14:ligatures w14:val="standardContextual"/>
        </w:rPr>
      </w:pPr>
      <w:r>
        <w:rPr>
          <w:noProof/>
        </w:rPr>
        <w:t>7</w:t>
      </w:r>
      <w:r>
        <w:rPr>
          <w:rFonts w:asciiTheme="minorHAnsi" w:hAnsiTheme="minorHAnsi" w:eastAsiaTheme="minorEastAsia" w:cstheme="minorBidi"/>
          <w:b w:val="0"/>
          <w:noProof/>
          <w:kern w:val="2"/>
          <w:sz w:val="24"/>
          <w:szCs w:val="24"/>
          <w:lang/>
          <w14:ligatures w14:val="standardContextual"/>
        </w:rPr>
        <w:tab/>
      </w:r>
      <w:r>
        <w:rPr>
          <w:noProof/>
        </w:rPr>
        <w:t>Examples</w:t>
      </w:r>
      <w:r>
        <w:rPr>
          <w:noProof/>
        </w:rPr>
        <w:tab/>
      </w:r>
      <w:r>
        <w:rPr>
          <w:noProof/>
        </w:rPr>
        <w:fldChar w:fldCharType="begin"/>
      </w:r>
      <w:r>
        <w:rPr>
          <w:noProof/>
        </w:rPr>
        <w:instrText xml:space="preserve"> PAGEREF _Toc197424746 \h </w:instrText>
      </w:r>
      <w:r>
        <w:rPr>
          <w:noProof/>
        </w:rPr>
      </w:r>
      <w:r>
        <w:rPr>
          <w:noProof/>
        </w:rPr>
        <w:fldChar w:fldCharType="separate"/>
      </w:r>
      <w:r w:rsidR="00297085">
        <w:rPr>
          <w:noProof/>
        </w:rPr>
        <w:t>1</w:t>
      </w:r>
      <w:r>
        <w:rPr>
          <w:noProof/>
        </w:rPr>
        <w:fldChar w:fldCharType="end"/>
      </w:r>
    </w:p>
    <w:p w:rsidR="00663E40" w:rsidP="00663E40" w:rsidRDefault="00663E40" w14:paraId="29A273BA" w14:textId="5E6A6F15">
      <w:pPr>
        <w:pStyle w:val="TOC1"/>
        <w:rPr>
          <w:rFonts w:asciiTheme="minorHAnsi" w:hAnsiTheme="minorHAnsi" w:eastAsiaTheme="minorEastAsia" w:cstheme="minorBidi"/>
          <w:b w:val="0"/>
          <w:noProof/>
          <w:kern w:val="2"/>
          <w:sz w:val="24"/>
          <w:szCs w:val="24"/>
          <w:lang/>
          <w14:ligatures w14:val="standardContextual"/>
        </w:rPr>
      </w:pPr>
      <w:r>
        <w:rPr>
          <w:noProof/>
        </w:rPr>
        <w:t>8</w:t>
      </w:r>
      <w:r>
        <w:rPr>
          <w:rFonts w:asciiTheme="minorHAnsi" w:hAnsiTheme="minorHAnsi" w:eastAsiaTheme="minorEastAsia" w:cstheme="minorBidi"/>
          <w:b w:val="0"/>
          <w:noProof/>
          <w:kern w:val="2"/>
          <w:sz w:val="24"/>
          <w:szCs w:val="24"/>
          <w:lang/>
          <w14:ligatures w14:val="standardContextual"/>
        </w:rPr>
        <w:tab/>
      </w:r>
      <w:r>
        <w:rPr>
          <w:noProof/>
        </w:rPr>
        <w:t>Message Handling and Framing</w:t>
      </w:r>
      <w:r>
        <w:rPr>
          <w:noProof/>
        </w:rPr>
        <w:tab/>
      </w:r>
      <w:r>
        <w:rPr>
          <w:noProof/>
        </w:rPr>
        <w:fldChar w:fldCharType="begin"/>
      </w:r>
      <w:r>
        <w:rPr>
          <w:noProof/>
        </w:rPr>
        <w:instrText xml:space="preserve"> PAGEREF _Toc197424746 \h </w:instrText>
      </w:r>
      <w:r>
        <w:rPr>
          <w:noProof/>
        </w:rPr>
      </w:r>
      <w:r>
        <w:rPr>
          <w:noProof/>
        </w:rPr>
        <w:fldChar w:fldCharType="separate"/>
      </w:r>
      <w:r w:rsidR="00297085">
        <w:rPr>
          <w:noProof/>
        </w:rPr>
        <w:t>1</w:t>
      </w:r>
      <w:r>
        <w:rPr>
          <w:noProof/>
        </w:rPr>
        <w:fldChar w:fldCharType="end"/>
      </w:r>
    </w:p>
    <w:p w:rsidR="00663E40" w:rsidP="00663E40" w:rsidRDefault="00663E40" w14:paraId="48BE8363" w14:textId="57E4DBE7">
      <w:pPr>
        <w:pStyle w:val="TOC1"/>
        <w:rPr>
          <w:noProof/>
        </w:rPr>
      </w:pPr>
      <w:r>
        <w:rPr>
          <w:noProof/>
        </w:rPr>
        <w:t>9</w:t>
      </w:r>
      <w:r>
        <w:rPr>
          <w:rFonts w:asciiTheme="minorHAnsi" w:hAnsiTheme="minorHAnsi" w:eastAsiaTheme="minorEastAsia" w:cstheme="minorBidi"/>
          <w:b w:val="0"/>
          <w:noProof/>
          <w:kern w:val="2"/>
          <w:sz w:val="24"/>
          <w:szCs w:val="24"/>
          <w:lang/>
          <w14:ligatures w14:val="standardContextual"/>
        </w:rPr>
        <w:tab/>
      </w:r>
      <w:r>
        <w:rPr>
          <w:noProof/>
        </w:rPr>
        <w:t>Session Management (Optional)</w:t>
      </w:r>
      <w:r>
        <w:rPr>
          <w:noProof/>
        </w:rPr>
        <w:tab/>
      </w:r>
      <w:r>
        <w:rPr>
          <w:noProof/>
        </w:rPr>
        <w:fldChar w:fldCharType="begin"/>
      </w:r>
      <w:r>
        <w:rPr>
          <w:noProof/>
        </w:rPr>
        <w:instrText xml:space="preserve"> PAGEREF _Toc197424746 \h </w:instrText>
      </w:r>
      <w:r>
        <w:rPr>
          <w:noProof/>
        </w:rPr>
      </w:r>
      <w:r>
        <w:rPr>
          <w:noProof/>
        </w:rPr>
        <w:fldChar w:fldCharType="separate"/>
      </w:r>
      <w:r w:rsidR="00297085">
        <w:rPr>
          <w:noProof/>
        </w:rPr>
        <w:t>1</w:t>
      </w:r>
      <w:r>
        <w:rPr>
          <w:noProof/>
        </w:rPr>
        <w:fldChar w:fldCharType="end"/>
      </w:r>
    </w:p>
    <w:p w:rsidR="00663E40" w:rsidP="00663E40" w:rsidRDefault="00663E40" w14:paraId="72C8FBB7" w14:textId="674E112B">
      <w:pPr>
        <w:pStyle w:val="TOC1"/>
        <w:rPr>
          <w:noProof/>
        </w:rPr>
      </w:pPr>
      <w:r>
        <w:rPr>
          <w:noProof/>
        </w:rPr>
        <w:t>10</w:t>
      </w:r>
      <w:r>
        <w:rPr>
          <w:rFonts w:asciiTheme="minorHAnsi" w:hAnsiTheme="minorHAnsi" w:eastAsiaTheme="minorEastAsia" w:cstheme="minorBidi"/>
          <w:b w:val="0"/>
          <w:noProof/>
          <w:kern w:val="2"/>
          <w:sz w:val="24"/>
          <w:szCs w:val="24"/>
          <w:lang/>
          <w14:ligatures w14:val="standardContextual"/>
        </w:rPr>
        <w:tab/>
      </w:r>
      <w:r>
        <w:rPr>
          <w:noProof/>
        </w:rPr>
        <w:t>Error Handling</w:t>
      </w:r>
      <w:r>
        <w:rPr>
          <w:noProof/>
        </w:rPr>
        <w:tab/>
      </w:r>
      <w:r>
        <w:rPr>
          <w:noProof/>
        </w:rPr>
        <w:fldChar w:fldCharType="begin"/>
      </w:r>
      <w:r>
        <w:rPr>
          <w:noProof/>
        </w:rPr>
        <w:instrText xml:space="preserve"> PAGEREF _Toc197424746 \h </w:instrText>
      </w:r>
      <w:r>
        <w:rPr>
          <w:noProof/>
        </w:rPr>
      </w:r>
      <w:r>
        <w:rPr>
          <w:noProof/>
        </w:rPr>
        <w:fldChar w:fldCharType="separate"/>
      </w:r>
      <w:r w:rsidR="00297085">
        <w:rPr>
          <w:noProof/>
        </w:rPr>
        <w:t>1</w:t>
      </w:r>
      <w:r>
        <w:rPr>
          <w:noProof/>
        </w:rPr>
        <w:fldChar w:fldCharType="end"/>
      </w:r>
    </w:p>
    <w:p w:rsidRPr="00663E40" w:rsidR="00663E40" w:rsidP="00663E40" w:rsidRDefault="00663E40" w14:paraId="14433EB2" w14:textId="77777777"/>
    <w:p w:rsidRPr="00663E40" w:rsidR="00663E40" w:rsidP="00663E40" w:rsidRDefault="00663E40" w14:paraId="18B210A2" w14:textId="77777777"/>
    <w:p w:rsidRPr="00663E40" w:rsidR="00663E40" w:rsidP="00663E40" w:rsidRDefault="00663E40" w14:paraId="6E4CA94F" w14:textId="77777777"/>
    <w:p w:rsidR="00663E40" w:rsidP="00663E40" w:rsidRDefault="00663E40" w14:paraId="5BFBBBB7" w14:textId="77777777"/>
    <w:p w:rsidRPr="00663E40" w:rsidR="00663E40" w:rsidP="00663E40" w:rsidRDefault="00663E40" w14:paraId="093B0352" w14:textId="77777777"/>
    <w:p w:rsidR="00843CC0" w:rsidP="00BD219A" w:rsidRDefault="007F2AEE" w14:paraId="4394CAFD" w14:textId="1A2A64CB">
      <w:pPr>
        <w:pStyle w:val="TOC9"/>
        <w:spacing w:before="80" w:line="230" w:lineRule="exact"/>
        <w:ind w:right="499"/>
      </w:pPr>
      <w:r>
        <w:fldChar w:fldCharType="end"/>
      </w:r>
    </w:p>
    <w:p w:rsidR="003E745B" w:rsidP="00BD219A" w:rsidRDefault="00843CC0" w14:paraId="3E3C11AB" w14:textId="77777777">
      <w:pPr>
        <w:pStyle w:val="TOC9"/>
        <w:spacing w:before="80" w:line="230" w:lineRule="exact"/>
        <w:ind w:right="499"/>
      </w:pPr>
      <w:r>
        <w:br w:type="page"/>
      </w:r>
    </w:p>
    <w:p w:rsidR="003E745B" w:rsidP="003E745B" w:rsidRDefault="003E745B" w14:paraId="217EAB15" w14:textId="77777777">
      <w:pPr>
        <w:pStyle w:val="Introduction"/>
      </w:pPr>
      <w:r>
        <w:lastRenderedPageBreak/>
        <w:t>Introduction</w:t>
      </w:r>
    </w:p>
    <w:p w:rsidR="00C34837" w:rsidP="00C34837" w:rsidRDefault="00C34837" w14:paraId="731B801E" w14:textId="58C4D561">
      <w:r>
        <w:t>The technology of Generative AI (GAI) has the potential to be truly transformative to society. Despite some limitations such as “hallucinations,” the technology is capable of many functions, including but not limited to answering questions, translating, describing and summarizing multi-modal content, generating new content, and summarizing large volumes of information. This enables the creation of intelligent agents that can use AI to analyze data and provide new services.</w:t>
      </w:r>
    </w:p>
    <w:p w:rsidR="00C34837" w:rsidP="00C34837" w:rsidRDefault="00C34837" w14:paraId="010EED59" w14:textId="566E1913">
      <w:r>
        <w:t xml:space="preserve"> A much bigger boost to the social benefits of generative AI technology can be obtained by interaction among different in-telligent agents, which may be under the control of different organizations and users. The interaction among intelligent agents can unlock new economic and social value, just like the interactions among various Internet-based services was enabled with the advent of the web browser.</w:t>
      </w:r>
    </w:p>
    <w:p w:rsidR="00C34837" w:rsidP="00C34837" w:rsidRDefault="00C34837" w14:paraId="64565595" w14:textId="48113013">
      <w:r>
        <w:t xml:space="preserve">For the intelligent agents to interact with each other, </w:t>
      </w:r>
      <w:r w:rsidR="00B95764">
        <w:t>there is a</w:t>
      </w:r>
      <w:r>
        <w:t xml:space="preserve"> need </w:t>
      </w:r>
      <w:r w:rsidR="00B95764">
        <w:t xml:space="preserve">for </w:t>
      </w:r>
      <w:r>
        <w:t xml:space="preserve">a standard common protocol that is used widely among interacting agents. This </w:t>
      </w:r>
      <w:r w:rsidR="00B95764">
        <w:t>Standard</w:t>
      </w:r>
      <w:r>
        <w:t xml:space="preserve"> </w:t>
      </w:r>
      <w:r w:rsidR="00B95764">
        <w:t>specifies</w:t>
      </w:r>
      <w:r>
        <w:t xml:space="preserve"> such a protocol which would ensure interoperability among various services that use AI based technology.</w:t>
      </w:r>
    </w:p>
    <w:p w:rsidR="00C34837" w:rsidP="00C34837" w:rsidRDefault="00C34837" w14:paraId="1C4E7250" w14:textId="530D80C0">
      <w:r>
        <w:t>ECMA</w:t>
      </w:r>
      <w:r w:rsidR="00B95764">
        <w:t>-XXX</w:t>
      </w:r>
      <w:r w:rsidR="00F56DD9">
        <w:t xml:space="preserve"> </w:t>
      </w:r>
      <w:r w:rsidR="00B95764">
        <w:t>defines</w:t>
      </w:r>
      <w:r>
        <w:t xml:space="preserve"> a Natural Langu</w:t>
      </w:r>
      <w:r w:rsidR="00B95764">
        <w:t>a</w:t>
      </w:r>
      <w:r>
        <w:t>ge Interaction Protocol (NLIP).</w:t>
      </w:r>
    </w:p>
    <w:p w:rsidR="00C34837" w:rsidP="00C34837" w:rsidRDefault="00C34837" w14:paraId="7C270233" w14:textId="1766851E">
      <w:r>
        <w:t xml:space="preserve">This </w:t>
      </w:r>
      <w:r w:rsidR="00B95764">
        <w:t>Standard</w:t>
      </w:r>
      <w:r>
        <w:t xml:space="preserve"> describes the binding of NLIP protocol to a base transfer protocol which is using HTTPS with REST.</w:t>
      </w:r>
    </w:p>
    <w:p w:rsidR="00CB1661" w:rsidP="00A45072" w:rsidRDefault="00CB1661" w14:paraId="34340203" w14:textId="77777777"/>
    <w:p w:rsidR="0012311B" w:rsidP="00A45072" w:rsidRDefault="0012311B" w14:paraId="4A3DE98F" w14:textId="77777777"/>
    <w:p w:rsidR="0012311B" w:rsidP="00A45072" w:rsidRDefault="0012311B" w14:paraId="4435DCD4" w14:textId="77777777"/>
    <w:p w:rsidR="0012311B" w:rsidP="00A45072" w:rsidRDefault="0012311B" w14:paraId="61658E99" w14:textId="77777777"/>
    <w:p w:rsidR="0012311B" w:rsidP="00A45072" w:rsidRDefault="0012311B" w14:paraId="101C7EC4" w14:textId="77777777"/>
    <w:p w:rsidR="0012311B" w:rsidP="00A45072" w:rsidRDefault="0012311B" w14:paraId="3037F05C" w14:textId="77777777"/>
    <w:p w:rsidR="0012311B" w:rsidP="00A45072" w:rsidRDefault="0012311B" w14:paraId="6D0CB403" w14:textId="77777777"/>
    <w:p w:rsidR="0012311B" w:rsidP="00A45072" w:rsidRDefault="0012311B" w14:paraId="1B62D8F1" w14:textId="77777777"/>
    <w:p w:rsidR="0012311B" w:rsidP="00A45072" w:rsidRDefault="0012311B" w14:paraId="306C77F8" w14:textId="77777777"/>
    <w:p w:rsidR="0012311B" w:rsidP="00A45072" w:rsidRDefault="0012311B" w14:paraId="4C4328D4" w14:textId="77777777"/>
    <w:p w:rsidR="0012311B" w:rsidP="00A45072" w:rsidRDefault="0012311B" w14:paraId="684463C7" w14:textId="77777777"/>
    <w:p w:rsidR="0012311B" w:rsidP="00A45072" w:rsidRDefault="0012311B" w14:paraId="22B4C274" w14:textId="77777777"/>
    <w:p w:rsidR="0012311B" w:rsidP="00A45072" w:rsidRDefault="0012311B" w14:paraId="0B94AAF8" w14:textId="77777777"/>
    <w:p w:rsidR="0012311B" w:rsidP="00A45072" w:rsidRDefault="0012311B" w14:paraId="616FA2DD" w14:textId="77777777"/>
    <w:p w:rsidR="0012311B" w:rsidP="00A45072" w:rsidRDefault="0012311B" w14:paraId="12C7F006" w14:textId="77777777"/>
    <w:p w:rsidR="0012311B" w:rsidP="0012311B" w:rsidRDefault="0012311B" w14:paraId="1B4FD3B3" w14:textId="7CF3BFB9">
      <w:pPr>
        <w:pStyle w:val="M0"/>
      </w:pPr>
      <w:r>
        <w:t xml:space="preserve">This Ecma Standard </w:t>
      </w:r>
      <w:r w:rsidR="00D42477">
        <w:t xml:space="preserve">was developed by Technical Committee </w:t>
      </w:r>
      <w:r w:rsidR="00C34837">
        <w:t>56</w:t>
      </w:r>
      <w:r w:rsidR="00D42477">
        <w:t xml:space="preserve"> and was adopted by the General Assembly of &lt;month&gt; &lt;year&gt;.</w:t>
      </w:r>
    </w:p>
    <w:p w:rsidR="004F385F" w:rsidP="00A45072" w:rsidRDefault="00CB1661" w14:paraId="6079325F" w14:textId="77777777">
      <w:r>
        <w:br w:type="page"/>
      </w:r>
    </w:p>
    <w:p w:rsidRPr="002D75A1" w:rsidR="00C84707" w:rsidP="00C84707" w:rsidRDefault="00C84707" w14:paraId="248E5722" w14:textId="77777777">
      <w:pPr>
        <w:pStyle w:val="M4"/>
        <w:widowControl w:val="0"/>
        <w:pBdr>
          <w:top w:val="single" w:color="auto" w:sz="4" w:space="1"/>
          <w:left w:val="single" w:color="auto" w:sz="4" w:space="4"/>
          <w:bottom w:val="single" w:color="auto" w:sz="4" w:space="1"/>
          <w:right w:val="single" w:color="auto" w:sz="4" w:space="4"/>
        </w:pBdr>
        <w:ind w:left="0"/>
        <w:rPr>
          <w:i/>
        </w:rPr>
      </w:pPr>
      <w:r w:rsidRPr="002D75A1">
        <w:rPr>
          <w:i/>
        </w:rPr>
        <w:lastRenderedPageBreak/>
        <w:t>COPYRIGHT NOTICE</w:t>
      </w:r>
    </w:p>
    <w:p w:rsidRPr="002D75A1" w:rsidR="00C84707" w:rsidP="00C84707" w:rsidRDefault="00C84707" w14:paraId="03B1670E" w14:textId="454360FD">
      <w:pPr>
        <w:pStyle w:val="M4"/>
        <w:widowControl w:val="0"/>
        <w:pBdr>
          <w:top w:val="single" w:color="auto" w:sz="4" w:space="1"/>
          <w:left w:val="single" w:color="auto" w:sz="4" w:space="4"/>
          <w:bottom w:val="single" w:color="auto" w:sz="4" w:space="1"/>
          <w:right w:val="single" w:color="auto" w:sz="4" w:space="4"/>
        </w:pBdr>
        <w:ind w:left="0"/>
        <w:rPr>
          <w:i/>
        </w:rPr>
      </w:pPr>
      <w:r w:rsidRPr="002D75A1">
        <w:rPr>
          <w:i/>
        </w:rPr>
        <w:t xml:space="preserve">© </w:t>
      </w:r>
      <w:r w:rsidR="00E36D41">
        <w:rPr>
          <w:i/>
        </w:rPr>
        <w:t xml:space="preserve">2025 </w:t>
      </w:r>
      <w:r w:rsidRPr="002D75A1">
        <w:rPr>
          <w:i/>
        </w:rPr>
        <w:t>Ecma International</w:t>
      </w:r>
    </w:p>
    <w:p w:rsidR="00C84707" w:rsidP="00C84707" w:rsidRDefault="00C84707" w14:paraId="47CB444D" w14:textId="77777777">
      <w:pPr>
        <w:pStyle w:val="M4"/>
        <w:widowControl w:val="0"/>
        <w:pBdr>
          <w:top w:val="single" w:color="auto" w:sz="4" w:space="1"/>
          <w:left w:val="single" w:color="auto" w:sz="4" w:space="4"/>
          <w:bottom w:val="single" w:color="auto" w:sz="4" w:space="1"/>
          <w:right w:val="single" w:color="auto" w:sz="4" w:space="4"/>
        </w:pBdr>
        <w:ind w:left="0"/>
        <w:rPr>
          <w:i/>
        </w:rPr>
      </w:pPr>
      <w:r w:rsidRPr="002D75A1">
        <w:rPr>
          <w:i/>
        </w:rPr>
        <w:t xml:space="preserve">This document may be copied, published and distributed to others, and certain derivative works of it may be prepared, copied, published, and distributed, in whole or in part, provided that the above copyright notice and this Copyright License and Disclaimer are included on all such copies and derivative works. The only derivative works that are permissible under this Copyright License and Disclaimer are: </w:t>
      </w:r>
    </w:p>
    <w:p w:rsidR="00C84707" w:rsidP="00C84707" w:rsidRDefault="00C84707" w14:paraId="5C080AFF" w14:textId="77777777">
      <w:pPr>
        <w:pStyle w:val="M4"/>
        <w:widowControl w:val="0"/>
        <w:pBdr>
          <w:top w:val="single" w:color="auto" w:sz="4" w:space="1"/>
          <w:left w:val="single" w:color="auto" w:sz="4" w:space="4"/>
          <w:bottom w:val="single" w:color="auto" w:sz="4" w:space="1"/>
          <w:right w:val="single" w:color="auto" w:sz="4" w:space="4"/>
        </w:pBdr>
        <w:tabs>
          <w:tab w:val="left" w:pos="426"/>
        </w:tabs>
        <w:ind w:left="426" w:hanging="426"/>
        <w:rPr>
          <w:i/>
        </w:rPr>
      </w:pPr>
      <w:r>
        <w:rPr>
          <w:i/>
        </w:rPr>
        <w:t>(i)</w:t>
      </w:r>
      <w:r>
        <w:rPr>
          <w:i/>
        </w:rPr>
        <w:tab/>
      </w:r>
      <w:r w:rsidRPr="002D75A1">
        <w:rPr>
          <w:i/>
        </w:rPr>
        <w:t>works which incorporate all or portion of this document for the purpose of providing commentary or explanation (such as an annotated version of the document),</w:t>
      </w:r>
    </w:p>
    <w:p w:rsidR="00C84707" w:rsidP="0066446F" w:rsidRDefault="00C84707" w14:paraId="3B9ACE5A" w14:textId="77777777">
      <w:pPr>
        <w:pStyle w:val="M4"/>
        <w:widowControl w:val="0"/>
        <w:pBdr>
          <w:top w:val="single" w:color="auto" w:sz="4" w:space="1"/>
          <w:left w:val="single" w:color="auto" w:sz="4" w:space="4"/>
          <w:bottom w:val="single" w:color="auto" w:sz="4" w:space="1"/>
          <w:right w:val="single" w:color="auto" w:sz="4" w:space="4"/>
        </w:pBdr>
        <w:tabs>
          <w:tab w:val="left" w:pos="426"/>
        </w:tabs>
        <w:ind w:left="426" w:hanging="426"/>
        <w:rPr>
          <w:i/>
        </w:rPr>
      </w:pPr>
      <w:r>
        <w:rPr>
          <w:i/>
        </w:rPr>
        <w:t>(ii)</w:t>
      </w:r>
      <w:r>
        <w:rPr>
          <w:i/>
        </w:rPr>
        <w:tab/>
      </w:r>
      <w:r w:rsidRPr="002D75A1">
        <w:rPr>
          <w:i/>
        </w:rPr>
        <w:t>works which incorporate all or portion of this document for the purpose of incorporating features that provide accessibility,</w:t>
      </w:r>
    </w:p>
    <w:p w:rsidR="00C84707" w:rsidP="00C84707" w:rsidRDefault="00C84707" w14:paraId="3CEB13E2" w14:textId="77777777">
      <w:pPr>
        <w:pStyle w:val="M4"/>
        <w:widowControl w:val="0"/>
        <w:pBdr>
          <w:top w:val="single" w:color="auto" w:sz="4" w:space="1"/>
          <w:left w:val="single" w:color="auto" w:sz="4" w:space="4"/>
          <w:bottom w:val="single" w:color="auto" w:sz="4" w:space="1"/>
          <w:right w:val="single" w:color="auto" w:sz="4" w:space="4"/>
        </w:pBdr>
        <w:ind w:left="0"/>
        <w:rPr>
          <w:i/>
        </w:rPr>
      </w:pPr>
      <w:r>
        <w:rPr>
          <w:i/>
        </w:rPr>
        <w:t>(iii)</w:t>
      </w:r>
      <w:r>
        <w:rPr>
          <w:i/>
        </w:rPr>
        <w:tab/>
      </w:r>
      <w:r w:rsidRPr="002D75A1">
        <w:rPr>
          <w:i/>
        </w:rPr>
        <w:t>translations of this document into languages other than English and into different formats and</w:t>
      </w:r>
    </w:p>
    <w:p w:rsidR="00C84707" w:rsidP="0066446F" w:rsidRDefault="00C84707" w14:paraId="21669FFE" w14:textId="77777777">
      <w:pPr>
        <w:pStyle w:val="M4"/>
        <w:widowControl w:val="0"/>
        <w:pBdr>
          <w:top w:val="single" w:color="auto" w:sz="4" w:space="1"/>
          <w:left w:val="single" w:color="auto" w:sz="4" w:space="4"/>
          <w:bottom w:val="single" w:color="auto" w:sz="4" w:space="1"/>
          <w:right w:val="single" w:color="auto" w:sz="4" w:space="4"/>
        </w:pBdr>
        <w:tabs>
          <w:tab w:val="left" w:pos="426"/>
        </w:tabs>
        <w:ind w:left="426" w:hanging="426"/>
        <w:rPr>
          <w:i/>
        </w:rPr>
      </w:pPr>
      <w:r>
        <w:rPr>
          <w:i/>
        </w:rPr>
        <w:t>(iv)</w:t>
      </w:r>
      <w:r>
        <w:rPr>
          <w:i/>
        </w:rPr>
        <w:tab/>
      </w:r>
      <w:r w:rsidRPr="002D75A1">
        <w:rPr>
          <w:i/>
        </w:rPr>
        <w:t>works by making use of this specification in sta</w:t>
      </w:r>
      <w:r>
        <w:rPr>
          <w:i/>
        </w:rPr>
        <w:t>ndard conformant products by im</w:t>
      </w:r>
      <w:r w:rsidRPr="002D75A1">
        <w:rPr>
          <w:i/>
        </w:rPr>
        <w:t>plementing (e.g. by copy and paste wholly or partly) the functionality therein.</w:t>
      </w:r>
    </w:p>
    <w:p w:rsidRPr="002D75A1" w:rsidR="00C84707" w:rsidP="00C84707" w:rsidRDefault="00C84707" w14:paraId="79149369" w14:textId="77777777">
      <w:pPr>
        <w:pStyle w:val="M4"/>
        <w:widowControl w:val="0"/>
        <w:pBdr>
          <w:top w:val="single" w:color="auto" w:sz="4" w:space="1"/>
          <w:left w:val="single" w:color="auto" w:sz="4" w:space="4"/>
          <w:bottom w:val="single" w:color="auto" w:sz="4" w:space="1"/>
          <w:right w:val="single" w:color="auto" w:sz="4" w:space="4"/>
        </w:pBdr>
        <w:ind w:left="0"/>
        <w:rPr>
          <w:i/>
        </w:rPr>
      </w:pPr>
      <w:r w:rsidRPr="002D75A1">
        <w:rPr>
          <w:i/>
        </w:rPr>
        <w:t>However, the content of this document itself may not be modified in any way, including by removing the copyright notice or references to Ecma International, except as required to translate it into languages other than English or into a different format.</w:t>
      </w:r>
    </w:p>
    <w:p w:rsidRPr="002D75A1" w:rsidR="00C84707" w:rsidP="00C84707" w:rsidRDefault="00C84707" w14:paraId="25680F91" w14:textId="77777777">
      <w:pPr>
        <w:pStyle w:val="M4"/>
        <w:widowControl w:val="0"/>
        <w:pBdr>
          <w:top w:val="single" w:color="auto" w:sz="4" w:space="1"/>
          <w:left w:val="single" w:color="auto" w:sz="4" w:space="4"/>
          <w:bottom w:val="single" w:color="auto" w:sz="4" w:space="1"/>
          <w:right w:val="single" w:color="auto" w:sz="4" w:space="4"/>
        </w:pBdr>
        <w:ind w:left="0"/>
        <w:rPr>
          <w:i/>
        </w:rPr>
      </w:pPr>
      <w:r w:rsidRPr="002D75A1">
        <w:rPr>
          <w:i/>
        </w:rPr>
        <w:t>The official version of an Ecma International document is the English language version on the Ecma International website. In the event of discrepancies between a translated version and the official version, the official version shall govern.</w:t>
      </w:r>
    </w:p>
    <w:p w:rsidRPr="002D75A1" w:rsidR="00C84707" w:rsidP="00C84707" w:rsidRDefault="00C84707" w14:paraId="242A0139" w14:textId="77777777">
      <w:pPr>
        <w:pStyle w:val="M4"/>
        <w:widowControl w:val="0"/>
        <w:pBdr>
          <w:top w:val="single" w:color="auto" w:sz="4" w:space="1"/>
          <w:left w:val="single" w:color="auto" w:sz="4" w:space="4"/>
          <w:bottom w:val="single" w:color="auto" w:sz="4" w:space="1"/>
          <w:right w:val="single" w:color="auto" w:sz="4" w:space="4"/>
        </w:pBdr>
        <w:ind w:left="0"/>
        <w:rPr>
          <w:i/>
        </w:rPr>
      </w:pPr>
      <w:r w:rsidRPr="002D75A1">
        <w:rPr>
          <w:i/>
        </w:rPr>
        <w:t>The limited permissions granted above are perpetual and will not be revoked by Ecma International or its successors or assigns.</w:t>
      </w:r>
    </w:p>
    <w:p w:rsidR="00C84707" w:rsidP="00C84707" w:rsidRDefault="00C84707" w14:paraId="7A7DAF7C" w14:textId="77777777">
      <w:pPr>
        <w:widowControl w:val="0"/>
        <w:pBdr>
          <w:top w:val="single" w:color="auto" w:sz="4" w:space="1"/>
          <w:left w:val="single" w:color="auto" w:sz="4" w:space="4"/>
          <w:bottom w:val="single" w:color="auto" w:sz="4" w:space="1"/>
          <w:right w:val="single" w:color="auto" w:sz="4" w:space="4"/>
        </w:pBdr>
      </w:pPr>
      <w:r w:rsidRPr="002D75A1">
        <w:rPr>
          <w:i/>
        </w:rPr>
        <w:t>This document and the information contained herein is provided on an "AS IS" basis and ECMA INTERNATIONAL DISCLAIMS ALL WARRANTIES, EXPRESS OR IMPLIED, INCLUDING BUT NOT LIMITED TO ANY WARRANTY THAT THE USE OF THE INFORMATION HEREIN WILL NOT INFRINGE ANY OWNERSHIP RIGHTS OR ANY IMPLIED WARRANTIES OF MERCHANTABILITY OR FITNESS FOR A PARTICULAR PURPOSE.</w:t>
      </w:r>
    </w:p>
    <w:p w:rsidRPr="0026283E" w:rsidR="00CB1661" w:rsidP="00A45072" w:rsidRDefault="00CB1661" w14:paraId="42C228B3" w14:textId="77777777"/>
    <w:p w:rsidRPr="003E745B" w:rsidR="003E745B" w:rsidP="003E745B" w:rsidRDefault="003E745B" w14:paraId="2DA03039" w14:textId="77777777"/>
    <w:p w:rsidR="003E745B" w:rsidRDefault="003E745B" w14:paraId="7566C256" w14:textId="77777777">
      <w:pPr>
        <w:sectPr w:rsidR="003E745B" w:rsidSect="00C84707">
          <w:headerReference w:type="even" r:id="rId12"/>
          <w:headerReference w:type="default" r:id="rId13"/>
          <w:footerReference w:type="even" r:id="rId14"/>
          <w:footerReference w:type="default" r:id="rId15"/>
          <w:headerReference w:type="first" r:id="rId16"/>
          <w:footerReference w:type="first" r:id="rId17"/>
          <w:pgSz w:w="11906" w:h="16838" w:orient="portrait"/>
          <w:pgMar w:top="1083" w:right="737" w:bottom="567" w:left="850" w:header="851" w:footer="283" w:gutter="567"/>
          <w:pgNumType w:fmt="lowerRoman" w:start="1"/>
          <w:cols w:space="720"/>
          <w:docGrid w:linePitch="272"/>
        </w:sectPr>
      </w:pPr>
    </w:p>
    <w:p w:rsidRPr="0026283E" w:rsidR="003E745B" w:rsidP="003E745B" w:rsidRDefault="00C34837" w14:paraId="023A4FF6" w14:textId="251CB623">
      <w:pPr>
        <w:pStyle w:val="zzSTDTitle"/>
        <w:rPr>
          <w:color w:val="auto"/>
        </w:rPr>
      </w:pPr>
      <w:r w:rsidRPr="666231A0" w:rsidR="666231A0">
        <w:rPr>
          <w:noProof/>
          <w:color w:val="auto"/>
          <w:lang w:val="en-US"/>
        </w:rPr>
        <w:t>Binding of the Natural Language Interaction Protocol over WebSocket</w:t>
      </w:r>
    </w:p>
    <w:p w:rsidR="003E745B" w:rsidP="00980D0A" w:rsidRDefault="003E745B" w14:paraId="121A4771" w14:textId="77777777">
      <w:pPr>
        <w:pStyle w:val="Heading1"/>
      </w:pPr>
      <w:bookmarkStart w:name="_Toc197424745" w:id="4"/>
      <w:r w:rsidRPr="00980D0A">
        <w:t>Scope</w:t>
      </w:r>
      <w:bookmarkEnd w:id="4"/>
    </w:p>
    <w:p w:rsidRPr="00C06C6B" w:rsidR="00C661CF" w:rsidP="00C06C6B" w:rsidRDefault="00C06C6B" w14:paraId="153380F0" w14:textId="77AFD9F5">
      <w:pPr>
        <w:spacing w:before="100" w:beforeAutospacing="1" w:after="100" w:afterAutospacing="1" w:line="240" w:lineRule="auto"/>
        <w:jc w:val="left"/>
        <w:rPr>
          <w:rFonts w:eastAsia="Arial Unicode MS"/>
        </w:rPr>
      </w:pPr>
      <w:r w:rsidRPr="00C06C6B">
        <w:rPr>
          <w:rFonts w:eastAsia="Arial Unicode MS"/>
        </w:rPr>
        <w:t>This specification defines how the Natural Language Interaction Protocol (NLIP) shall be implemented over the WebSocket protocol using CBOR (Concise Binary Object Representation, RFC 8949) for compact and efficient multimodal communication. It also describes a fallback to UTF-8 encoded JSON text frames for compatibility.</w:t>
      </w:r>
    </w:p>
    <w:p w:rsidRPr="00980D0A" w:rsidR="0026283E" w:rsidP="00980D0A" w:rsidRDefault="0026283E" w14:paraId="73E63B38" w14:textId="77777777">
      <w:pPr>
        <w:pStyle w:val="Heading1"/>
      </w:pPr>
      <w:bookmarkStart w:name="_Toc49825970" w:id="5"/>
      <w:bookmarkStart w:name="_Toc160549816" w:id="6"/>
      <w:bookmarkStart w:name="_Toc165436329" w:id="7"/>
      <w:bookmarkStart w:name="_Toc189299738" w:id="8"/>
      <w:bookmarkStart w:name="_Toc197424746" w:id="9"/>
      <w:r w:rsidRPr="00980D0A">
        <w:t>Conformance</w:t>
      </w:r>
      <w:bookmarkEnd w:id="5"/>
      <w:bookmarkEnd w:id="6"/>
      <w:bookmarkEnd w:id="7"/>
      <w:bookmarkEnd w:id="8"/>
      <w:bookmarkEnd w:id="9"/>
    </w:p>
    <w:p w:rsidRPr="00C06C6B" w:rsidR="00C06C6B" w:rsidP="00C06C6B" w:rsidRDefault="00C06C6B" w14:paraId="01E314C9" w14:textId="77777777">
      <w:pPr>
        <w:spacing w:before="100" w:beforeAutospacing="1" w:after="100" w:afterAutospacing="1" w:line="240" w:lineRule="auto"/>
        <w:jc w:val="left"/>
      </w:pPr>
      <w:bookmarkStart w:name="_Toc197424747" w:id="10"/>
      <w:r w:rsidRPr="00C06C6B">
        <w:t>A conformant implementation MUST:</w:t>
      </w:r>
    </w:p>
    <w:p w:rsidRPr="00C06C6B" w:rsidR="00C06C6B" w:rsidP="00C06C6B" w:rsidRDefault="00C06C6B" w14:paraId="7FA10EA0" w14:textId="77777777">
      <w:pPr>
        <w:numPr>
          <w:ilvl w:val="0"/>
          <w:numId w:val="41"/>
        </w:numPr>
        <w:spacing w:before="100" w:beforeAutospacing="1" w:after="100" w:afterAutospacing="1" w:line="240" w:lineRule="auto"/>
        <w:jc w:val="left"/>
      </w:pPr>
      <w:r w:rsidRPr="00C06C6B">
        <w:t>Support full NLIP message schema as defined in the NLIP JSON Schema.</w:t>
      </w:r>
    </w:p>
    <w:p w:rsidRPr="00C06C6B" w:rsidR="00C06C6B" w:rsidP="00C06C6B" w:rsidRDefault="00C06C6B" w14:paraId="60BB0563" w14:textId="77777777">
      <w:pPr>
        <w:numPr>
          <w:ilvl w:val="0"/>
          <w:numId w:val="41"/>
        </w:numPr>
        <w:spacing w:before="100" w:beforeAutospacing="1" w:after="100" w:afterAutospacing="1" w:line="240" w:lineRule="auto"/>
        <w:jc w:val="left"/>
      </w:pPr>
      <w:r w:rsidRPr="00C06C6B">
        <w:t>Encode/decode messages in CBOR format over binary WebSocket frames.</w:t>
      </w:r>
    </w:p>
    <w:p w:rsidRPr="00C06C6B" w:rsidR="00C06C6B" w:rsidP="00C06C6B" w:rsidRDefault="00C06C6B" w14:paraId="01CAA213" w14:textId="77777777">
      <w:pPr>
        <w:numPr>
          <w:ilvl w:val="0"/>
          <w:numId w:val="41"/>
        </w:numPr>
        <w:spacing w:before="100" w:beforeAutospacing="1" w:after="100" w:afterAutospacing="1" w:line="240" w:lineRule="auto"/>
        <w:jc w:val="left"/>
      </w:pPr>
      <w:r w:rsidRPr="00C06C6B">
        <w:t>Optionally fall back to UTF-8 JSON text frames for non-CBOR-capable peers.</w:t>
      </w:r>
    </w:p>
    <w:p w:rsidRPr="00C06C6B" w:rsidR="00C06C6B" w:rsidP="00C06C6B" w:rsidRDefault="00C06C6B" w14:paraId="55B87716" w14:textId="77777777">
      <w:pPr>
        <w:numPr>
          <w:ilvl w:val="0"/>
          <w:numId w:val="41"/>
        </w:numPr>
        <w:spacing w:before="100" w:beforeAutospacing="1" w:after="100" w:afterAutospacing="1" w:line="240" w:lineRule="auto"/>
        <w:jc w:val="left"/>
      </w:pPr>
      <w:r w:rsidRPr="00C06C6B">
        <w:t xml:space="preserve">Support transmission of multimodal </w:t>
      </w:r>
      <w:proofErr w:type="spellStart"/>
      <w:r w:rsidRPr="00C06C6B">
        <w:t>submessages</w:t>
      </w:r>
      <w:proofErr w:type="spellEnd"/>
      <w:r w:rsidRPr="00C06C6B">
        <w:t>, including raw binary content (e.g., audio, image).</w:t>
      </w:r>
    </w:p>
    <w:p w:rsidRPr="00980D0A" w:rsidR="00CF31BB" w:rsidP="00980D0A" w:rsidRDefault="00CF31BB" w14:paraId="1CAAF844" w14:textId="77777777">
      <w:pPr>
        <w:pStyle w:val="Heading1"/>
      </w:pPr>
      <w:r w:rsidRPr="00980D0A">
        <w:t>Normative references</w:t>
      </w:r>
      <w:bookmarkEnd w:id="10"/>
    </w:p>
    <w:p w:rsidR="00CF31BB" w:rsidP="00CF31BB" w:rsidRDefault="00F77893" w14:paraId="6602FD9A" w14:textId="1B74C073">
      <w:pPr>
        <w:keepNext w:val="1"/>
        <w:keepLines w:val="1"/>
      </w:pPr>
      <w:r w:rsidR="666231A0">
        <w:rPr/>
        <w:t xml:space="preserve">The following documents are referred to in the text in such a way that some or </w:t>
      </w:r>
      <w:r w:rsidR="666231A0">
        <w:rPr/>
        <w:t>all</w:t>
      </w:r>
      <w:r w:rsidR="666231A0">
        <w:rPr/>
        <w:t xml:space="preserve"> their content </w:t>
      </w:r>
      <w:r w:rsidR="666231A0">
        <w:rPr/>
        <w:t>constitutes</w:t>
      </w:r>
      <w:r w:rsidR="666231A0">
        <w:rPr/>
        <w:t xml:space="preserve"> requirements of this document. For dated references, only the edition cited applies. For undated references, the latest edition of the referenced document (including any amendments) applies.</w:t>
      </w:r>
    </w:p>
    <w:p w:rsidR="00132A5E" w:rsidP="00CF31BB" w:rsidRDefault="00EA2D17" w14:paraId="40341724" w14:textId="374C60AC">
      <w:pPr>
        <w:pStyle w:val="RefNorm"/>
        <w:spacing w:line="230" w:lineRule="exact"/>
      </w:pPr>
      <w:bookmarkStart w:name="_Toc136940934" w:id="11"/>
      <w:bookmarkStart w:name="_Toc136941001" w:id="12"/>
      <w:bookmarkStart w:name="_Toc136941270" w:id="13"/>
      <w:bookmarkStart w:name="_Toc136941398" w:id="14"/>
      <w:bookmarkStart w:name="_Toc136949347" w:id="15"/>
      <w:bookmarkStart w:name="_Toc141029224" w:id="16"/>
      <w:r>
        <w:t>IETF</w:t>
      </w:r>
      <w:r w:rsidR="00FE6D83">
        <w:t xml:space="preserve"> </w:t>
      </w:r>
      <w:r w:rsidRPr="00132A5E" w:rsidR="00132A5E">
        <w:t xml:space="preserve">RFC 7230, </w:t>
      </w:r>
      <w:r w:rsidRPr="00C06C6B" w:rsidR="00132A5E">
        <w:t>Hypertext Transfer Protocol (HTTP/1.1)</w:t>
      </w:r>
      <w:r w:rsidRPr="00C06C6B">
        <w:t>: Message Syntax and Routing</w:t>
      </w:r>
      <w:r w:rsidRPr="00132A5E" w:rsidR="00132A5E">
        <w:t xml:space="preserve"> [</w:t>
      </w:r>
      <w:r w:rsidRPr="00EA2D17">
        <w:t>https://datatracker.ietf.org/doc/rfc7230/</w:t>
      </w:r>
      <w:r w:rsidR="006A0582">
        <w:t>]</w:t>
      </w:r>
    </w:p>
    <w:p w:rsidR="00EA2D17" w:rsidP="00EA2D17" w:rsidRDefault="00EA2D17" w14:paraId="52882AD9" w14:textId="6945A3E7">
      <w:r>
        <w:t xml:space="preserve">IETF RFC 7240, </w:t>
      </w:r>
      <w:r w:rsidRPr="00C06C6B">
        <w:t>Prefer Header for HTTP</w:t>
      </w:r>
      <w:r>
        <w:t xml:space="preserve"> [</w:t>
      </w:r>
      <w:r w:rsidRPr="00EA2D17">
        <w:t>https://datatracker.ietf.org/doc/rfc7240/</w:t>
      </w:r>
      <w:r>
        <w:t>]</w:t>
      </w:r>
    </w:p>
    <w:p w:rsidRPr="00C06C6B" w:rsidR="00C06C6B" w:rsidP="00C06C6B" w:rsidRDefault="00C06C6B" w14:paraId="546F63D4" w14:textId="7AACC306">
      <w:pPr>
        <w:pStyle w:val="NormalWeb"/>
        <w:rPr>
          <w:rFonts w:ascii="Arial" w:hAnsi="Arial" w:eastAsia="MS Mincho"/>
          <w:sz w:val="20"/>
          <w:szCs w:val="20"/>
          <w:lang w:val="en-GB" w:eastAsia="ja-JP"/>
        </w:rPr>
      </w:pPr>
      <w:r w:rsidRPr="00C06C6B">
        <w:rPr>
          <w:rFonts w:ascii="Arial" w:hAnsi="Arial" w:eastAsia="MS Mincho"/>
          <w:sz w:val="20"/>
          <w:szCs w:val="20"/>
          <w:lang w:val="en-GB" w:eastAsia="ja-JP"/>
        </w:rPr>
        <w:t>IETF</w:t>
      </w:r>
      <w:r w:rsidRPr="00C06C6B">
        <w:rPr>
          <w:rFonts w:ascii="Arial" w:hAnsi="Arial" w:eastAsia="MS Mincho"/>
          <w:sz w:val="20"/>
          <w:szCs w:val="20"/>
          <w:lang w:val="en-GB" w:eastAsia="ja-JP"/>
        </w:rPr>
        <w:t xml:space="preserve"> </w:t>
      </w:r>
      <w:r w:rsidRPr="00C06C6B">
        <w:rPr>
          <w:rFonts w:ascii="Arial" w:hAnsi="Arial" w:eastAsia="MS Mincho"/>
          <w:sz w:val="20"/>
          <w:szCs w:val="20"/>
          <w:lang w:val="en-GB" w:eastAsia="ja-JP"/>
        </w:rPr>
        <w:t>RFC 6455: WebSocket Protocol</w:t>
      </w:r>
      <w:r w:rsidRPr="00C06C6B">
        <w:rPr>
          <w:rFonts w:ascii="Arial" w:hAnsi="Arial" w:eastAsia="MS Mincho"/>
          <w:sz w:val="20"/>
          <w:szCs w:val="20"/>
          <w:lang w:val="en-GB" w:eastAsia="ja-JP"/>
        </w:rPr>
        <w:br/>
      </w:r>
      <w:r w:rsidRPr="00C06C6B">
        <w:rPr>
          <w:rFonts w:ascii="Arial" w:hAnsi="Arial" w:eastAsia="MS Mincho"/>
          <w:sz w:val="20"/>
          <w:szCs w:val="20"/>
          <w:lang w:val="en-GB" w:eastAsia="ja-JP"/>
        </w:rPr>
        <w:t>[</w:t>
      </w:r>
      <w:r w:rsidRPr="00C06C6B">
        <w:rPr>
          <w:rFonts w:ascii="Arial" w:hAnsi="Arial" w:eastAsia="MS Mincho"/>
          <w:sz w:val="20"/>
          <w:szCs w:val="20"/>
          <w:lang w:val="en-GB" w:eastAsia="ja-JP"/>
        </w:rPr>
        <w:t>https://datatracker.ietf.org/doc/html/rfc6455</w:t>
      </w:r>
      <w:r w:rsidRPr="00C06C6B">
        <w:rPr>
          <w:rFonts w:ascii="Arial" w:hAnsi="Arial" w:eastAsia="MS Mincho"/>
          <w:sz w:val="20"/>
          <w:szCs w:val="20"/>
          <w:lang w:val="en-GB" w:eastAsia="ja-JP"/>
        </w:rPr>
        <w:t>]</w:t>
      </w:r>
    </w:p>
    <w:p w:rsidRPr="00C06C6B" w:rsidR="00C06C6B" w:rsidP="00C06C6B" w:rsidRDefault="00C06C6B" w14:paraId="505590AF" w14:textId="13EF051E">
      <w:pPr>
        <w:pStyle w:val="NormalWeb"/>
        <w:rPr>
          <w:rFonts w:ascii="Arial" w:hAnsi="Arial" w:eastAsia="MS Mincho"/>
          <w:sz w:val="20"/>
          <w:szCs w:val="20"/>
          <w:lang w:val="en-GB" w:eastAsia="ja-JP"/>
        </w:rPr>
      </w:pPr>
      <w:r w:rsidRPr="00C06C6B">
        <w:rPr>
          <w:rFonts w:ascii="Arial" w:hAnsi="Arial" w:eastAsia="MS Mincho"/>
          <w:sz w:val="20"/>
          <w:szCs w:val="20"/>
          <w:lang w:val="en-GB" w:eastAsia="ja-JP"/>
        </w:rPr>
        <w:t>IETF RFC 8949: Concise Binary Object Representation (CBOR)</w:t>
      </w:r>
      <w:r w:rsidRPr="00C06C6B">
        <w:rPr>
          <w:rFonts w:ascii="Arial" w:hAnsi="Arial" w:eastAsia="MS Mincho"/>
          <w:sz w:val="20"/>
          <w:szCs w:val="20"/>
          <w:lang w:val="en-GB" w:eastAsia="ja-JP"/>
        </w:rPr>
        <w:t xml:space="preserve"> [</w:t>
      </w:r>
      <w:r w:rsidRPr="00C06C6B">
        <w:rPr>
          <w:rFonts w:ascii="Arial" w:hAnsi="Arial" w:eastAsia="MS Mincho"/>
          <w:sz w:val="20"/>
          <w:szCs w:val="20"/>
          <w:lang w:val="en-GB" w:eastAsia="ja-JP"/>
        </w:rPr>
        <w:t>https://datatracker.ietf.org/doc/html/rfc8949</w:t>
      </w:r>
      <w:r w:rsidRPr="00C06C6B">
        <w:rPr>
          <w:rFonts w:ascii="Arial" w:hAnsi="Arial" w:eastAsia="MS Mincho"/>
          <w:sz w:val="20"/>
          <w:szCs w:val="20"/>
          <w:lang w:val="en-GB" w:eastAsia="ja-JP"/>
        </w:rPr>
        <w:t>]</w:t>
      </w:r>
    </w:p>
    <w:p w:rsidRPr="00C06C6B" w:rsidR="00C06C6B" w:rsidP="00C06C6B" w:rsidRDefault="00C06C6B" w14:paraId="7D9C6D27" w14:textId="5E9D3BE6">
      <w:pPr>
        <w:pStyle w:val="NormalWeb"/>
        <w:rPr>
          <w:rFonts w:ascii="Arial" w:hAnsi="Arial" w:eastAsia="MS Mincho"/>
          <w:sz w:val="20"/>
          <w:szCs w:val="20"/>
          <w:lang w:val="en-GB" w:eastAsia="ja-JP"/>
        </w:rPr>
      </w:pPr>
      <w:r w:rsidRPr="00C06C6B">
        <w:rPr>
          <w:rFonts w:ascii="Arial" w:hAnsi="Arial" w:eastAsia="MS Mincho"/>
          <w:sz w:val="20"/>
          <w:szCs w:val="20"/>
          <w:lang w:val="en-GB" w:eastAsia="ja-JP"/>
        </w:rPr>
        <w:t>IETF RFC 7049: CBOR Data Model</w:t>
      </w:r>
      <w:r w:rsidRPr="00C06C6B">
        <w:rPr>
          <w:rFonts w:ascii="Arial" w:hAnsi="Arial" w:eastAsia="MS Mincho"/>
          <w:sz w:val="20"/>
          <w:szCs w:val="20"/>
          <w:lang w:val="en-GB" w:eastAsia="ja-JP"/>
        </w:rPr>
        <w:t xml:space="preserve"> [</w:t>
      </w:r>
      <w:r w:rsidRPr="00C06C6B">
        <w:rPr>
          <w:rFonts w:ascii="Arial" w:hAnsi="Arial" w:eastAsia="MS Mincho"/>
          <w:sz w:val="20"/>
          <w:szCs w:val="20"/>
          <w:lang w:val="en-GB" w:eastAsia="ja-JP"/>
        </w:rPr>
        <w:t>https://datatracker.ietf.org/doc/html/rfc7049</w:t>
      </w:r>
      <w:r w:rsidRPr="00C06C6B">
        <w:rPr>
          <w:rFonts w:ascii="Arial" w:hAnsi="Arial" w:eastAsia="MS Mincho"/>
          <w:sz w:val="20"/>
          <w:szCs w:val="20"/>
          <w:lang w:val="en-GB" w:eastAsia="ja-JP"/>
        </w:rPr>
        <w:t>]</w:t>
      </w:r>
    </w:p>
    <w:p w:rsidRPr="00C06C6B" w:rsidR="00C06C6B" w:rsidP="00C06C6B" w:rsidRDefault="00C06C6B" w14:paraId="75145A5D" w14:textId="315BFEA0">
      <w:pPr>
        <w:pStyle w:val="NormalWeb"/>
        <w:rPr>
          <w:rFonts w:ascii="Arial" w:hAnsi="Arial" w:eastAsia="MS Mincho"/>
          <w:sz w:val="20"/>
          <w:szCs w:val="20"/>
          <w:lang w:val="en-GB" w:eastAsia="ja-JP"/>
        </w:rPr>
      </w:pPr>
      <w:r w:rsidRPr="00C06C6B">
        <w:rPr>
          <w:rFonts w:ascii="Arial" w:hAnsi="Arial" w:eastAsia="MS Mincho"/>
          <w:sz w:val="20"/>
          <w:szCs w:val="20"/>
          <w:lang w:val="en-GB" w:eastAsia="ja-JP"/>
        </w:rPr>
        <w:t>NLIP JSON Schema (ECMA-</w:t>
      </w:r>
      <w:r w:rsidRPr="00C06C6B">
        <w:rPr>
          <w:rFonts w:ascii="Arial" w:hAnsi="Arial" w:eastAsia="MS Mincho"/>
          <w:sz w:val="20"/>
          <w:szCs w:val="20"/>
          <w:lang w:val="en-GB" w:eastAsia="ja-JP"/>
        </w:rPr>
        <w:t>tc56</w:t>
      </w:r>
      <w:r w:rsidRPr="00C06C6B">
        <w:rPr>
          <w:rFonts w:ascii="Arial" w:hAnsi="Arial" w:eastAsia="MS Mincho"/>
          <w:sz w:val="20"/>
          <w:szCs w:val="20"/>
          <w:lang w:val="en-GB" w:eastAsia="ja-JP"/>
        </w:rPr>
        <w:t>)</w:t>
      </w:r>
    </w:p>
    <w:p w:rsidRPr="00EA2D17" w:rsidR="00C06C6B" w:rsidP="00EA2D17" w:rsidRDefault="00C06C6B" w14:paraId="1F75A616" w14:textId="77777777"/>
    <w:p w:rsidRPr="00980D0A" w:rsidR="0026283E" w:rsidP="00980D0A" w:rsidRDefault="0026283E" w14:paraId="06EAAE44" w14:textId="77777777">
      <w:pPr>
        <w:pStyle w:val="Heading1"/>
      </w:pPr>
      <w:bookmarkStart w:name="_Toc49825972" w:id="17"/>
      <w:bookmarkStart w:name="_Toc160549818" w:id="18"/>
      <w:bookmarkStart w:name="_Toc165436331" w:id="19"/>
      <w:bookmarkStart w:name="_Toc189299739" w:id="20"/>
      <w:bookmarkStart w:name="_Toc197424748" w:id="21"/>
      <w:bookmarkEnd w:id="11"/>
      <w:bookmarkEnd w:id="12"/>
      <w:bookmarkEnd w:id="13"/>
      <w:bookmarkEnd w:id="14"/>
      <w:bookmarkEnd w:id="15"/>
      <w:bookmarkEnd w:id="16"/>
      <w:r w:rsidRPr="00980D0A">
        <w:lastRenderedPageBreak/>
        <w:t>Terms and definitions</w:t>
      </w:r>
      <w:bookmarkEnd w:id="17"/>
      <w:bookmarkEnd w:id="18"/>
      <w:bookmarkEnd w:id="19"/>
      <w:bookmarkEnd w:id="20"/>
      <w:bookmarkEnd w:id="21"/>
    </w:p>
    <w:p w:rsidRPr="000171B7" w:rsidR="0026283E" w:rsidP="0074273A" w:rsidRDefault="0026283E" w14:paraId="742C2ACF" w14:textId="77777777">
      <w:pPr>
        <w:keepNext/>
        <w:keepLines/>
        <w:rPr>
          <w:rFonts w:eastAsia="Arial Unicode MS"/>
        </w:rPr>
      </w:pPr>
      <w:r w:rsidRPr="000171B7">
        <w:rPr>
          <w:rFonts w:eastAsia="Arial Unicode MS"/>
        </w:rPr>
        <w:t>For the purposes of this document, the following terms and definitions apply.</w:t>
      </w:r>
    </w:p>
    <w:p w:rsidRPr="000171B7" w:rsidR="0026283E" w:rsidP="0026283E" w:rsidRDefault="00CF31BB" w14:paraId="5D734BAC" w14:textId="77777777">
      <w:pPr>
        <w:pStyle w:val="TermNum"/>
        <w:rPr>
          <w:rFonts w:eastAsia="Arial Unicode MS"/>
        </w:rPr>
      </w:pPr>
      <w:bookmarkStart w:name="_Toc86836698" w:id="22"/>
      <w:bookmarkStart w:name="_Toc87263460" w:id="23"/>
      <w:bookmarkStart w:name="_Toc88568942" w:id="24"/>
      <w:bookmarkStart w:name="_Toc94461884" w:id="25"/>
      <w:bookmarkStart w:name="_Toc94493066" w:id="26"/>
      <w:bookmarkStart w:name="_Toc98772714" w:id="27"/>
      <w:bookmarkStart w:name="_Toc136940943" w:id="28"/>
      <w:bookmarkStart w:name="_Toc136941010" w:id="29"/>
      <w:bookmarkStart w:name="_Toc136941279" w:id="30"/>
      <w:bookmarkStart w:name="_Toc136941407" w:id="31"/>
      <w:bookmarkStart w:name="_Toc136949357" w:id="32"/>
      <w:bookmarkStart w:name="_Toc141029231" w:id="33"/>
      <w:bookmarkStart w:name="_Toc160549819" w:id="34"/>
      <w:bookmarkStart w:name="_Toc165436332" w:id="35"/>
      <w:r>
        <w:rPr>
          <w:rFonts w:eastAsia="Arial Unicode MS"/>
        </w:rPr>
        <w:t>4</w:t>
      </w:r>
      <w:r w:rsidRPr="000171B7" w:rsidR="0026283E">
        <w:rPr>
          <w:rFonts w:hint="eastAsia" w:eastAsia="Arial Unicode MS"/>
        </w:rPr>
        <w:t>.1</w:t>
      </w:r>
      <w:bookmarkEnd w:id="22"/>
      <w:bookmarkEnd w:id="23"/>
      <w:bookmarkEnd w:id="24"/>
      <w:bookmarkEnd w:id="25"/>
      <w:bookmarkEnd w:id="26"/>
      <w:bookmarkEnd w:id="27"/>
    </w:p>
    <w:bookmarkEnd w:id="28"/>
    <w:bookmarkEnd w:id="29"/>
    <w:bookmarkEnd w:id="30"/>
    <w:bookmarkEnd w:id="31"/>
    <w:bookmarkEnd w:id="32"/>
    <w:bookmarkEnd w:id="33"/>
    <w:bookmarkEnd w:id="34"/>
    <w:bookmarkEnd w:id="35"/>
    <w:p w:rsidRPr="000171B7" w:rsidR="0026283E" w:rsidP="0026283E" w:rsidRDefault="00521CCA" w14:paraId="2B2AE4B8" w14:textId="073A2A31">
      <w:pPr>
        <w:pStyle w:val="Terms"/>
      </w:pPr>
      <w:r>
        <w:t>NLIP</w:t>
      </w:r>
    </w:p>
    <w:p w:rsidRPr="000171B7" w:rsidR="0026283E" w:rsidP="0026283E" w:rsidRDefault="00521CCA" w14:paraId="27953B84" w14:textId="1C7AAD83">
      <w:pPr>
        <w:pStyle w:val="Definition"/>
      </w:pPr>
      <w:bookmarkStart w:name="_Toc86836700" w:id="36"/>
      <w:bookmarkStart w:name="_Toc87263462" w:id="37"/>
      <w:bookmarkStart w:name="_Toc88568943" w:id="38"/>
      <w:bookmarkStart w:name="_Toc94461885" w:id="39"/>
      <w:bookmarkStart w:name="_Toc94493067" w:id="40"/>
      <w:bookmarkStart w:name="_Toc98772715" w:id="41"/>
      <w:bookmarkStart w:name="_Toc136940944" w:id="42"/>
      <w:bookmarkStart w:name="_Toc136941011" w:id="43"/>
      <w:bookmarkStart w:name="_Toc136941280" w:id="44"/>
      <w:bookmarkStart w:name="_Toc136941408" w:id="45"/>
      <w:bookmarkStart w:name="_Toc136949358" w:id="46"/>
      <w:bookmarkStart w:name="_Toc141029232" w:id="47"/>
      <w:bookmarkStart w:name="_Toc160549820" w:id="48"/>
      <w:r>
        <w:t>NLIP or Natural Language Interaction Protocol is the protocol defined in ECMA-XXX.</w:t>
      </w:r>
    </w:p>
    <w:p w:rsidRPr="000171B7" w:rsidR="0026283E" w:rsidP="0026283E" w:rsidRDefault="00CF31BB" w14:paraId="2318F42C" w14:textId="77777777">
      <w:pPr>
        <w:pStyle w:val="TermNum"/>
        <w:rPr>
          <w:rFonts w:eastAsia="Arial Unicode MS"/>
        </w:rPr>
      </w:pPr>
      <w:bookmarkStart w:name="_Toc165436333" w:id="49"/>
      <w:r>
        <w:rPr>
          <w:rFonts w:eastAsia="Arial Unicode MS"/>
        </w:rPr>
        <w:t>4</w:t>
      </w:r>
      <w:r w:rsidRPr="000171B7" w:rsidR="0026283E">
        <w:rPr>
          <w:rFonts w:eastAsia="Arial Unicode MS"/>
        </w:rPr>
        <w:t>.2</w:t>
      </w:r>
    </w:p>
    <w:p w:rsidRPr="000171B7" w:rsidR="00521CCA" w:rsidP="00521CCA" w:rsidRDefault="00083F60" w14:paraId="5D713B71" w14:textId="39E6FC15">
      <w:pPr>
        <w:pStyle w:val="Terms"/>
      </w:pPr>
      <w:bookmarkStart w:name="_Toc160549821" w:id="50"/>
      <w:bookmarkStart w:name="_Toc165436335" w:id="51"/>
      <w:bookmarkStart w:name="_Toc86836701" w:id="52"/>
      <w:bookmarkStart w:name="_Toc87263463" w:id="53"/>
      <w:bookmarkStart w:name="_Toc88568944" w:id="54"/>
      <w:bookmarkStart w:name="_Toc94461886" w:id="55"/>
      <w:bookmarkStart w:name="_Toc94493068" w:id="56"/>
      <w:bookmarkStart w:name="_Toc98772716" w:id="57"/>
      <w:bookmarkStart w:name="_Toc136940945" w:id="58"/>
      <w:bookmarkStart w:name="_Toc136941012" w:id="59"/>
      <w:bookmarkStart w:name="_Toc136941281" w:id="60"/>
      <w:bookmarkStart w:name="_Toc136941409" w:id="61"/>
      <w:bookmarkStart w:name="_Toc136949359" w:id="62"/>
      <w:bookmarkStart w:name="_Toc141029233" w:id="63"/>
      <w:bookmarkEnd w:id="36"/>
      <w:bookmarkEnd w:id="37"/>
      <w:bookmarkEnd w:id="38"/>
      <w:bookmarkEnd w:id="39"/>
      <w:bookmarkEnd w:id="40"/>
      <w:bookmarkEnd w:id="41"/>
      <w:bookmarkEnd w:id="42"/>
      <w:bookmarkEnd w:id="43"/>
      <w:bookmarkEnd w:id="44"/>
      <w:bookmarkEnd w:id="45"/>
      <w:bookmarkEnd w:id="46"/>
      <w:bookmarkEnd w:id="47"/>
      <w:bookmarkEnd w:id="48"/>
      <w:bookmarkEnd w:id="49"/>
      <w:r>
        <w:t>b</w:t>
      </w:r>
      <w:r w:rsidR="00521CCA">
        <w:t>ase transfer protocol</w:t>
      </w:r>
    </w:p>
    <w:p w:rsidR="00521CCA" w:rsidP="00521CCA" w:rsidRDefault="00083F60" w14:paraId="5C024D3E" w14:textId="534CDF76">
      <w:pPr>
        <w:pStyle w:val="Definition"/>
      </w:pPr>
      <w:r>
        <w:t>a</w:t>
      </w:r>
      <w:r w:rsidR="00521CCA">
        <w:t xml:space="preserve"> transfer protocol is a communication protocol between two computer systems which supports an encrypted and authenticated transfer of data across those computer systems.</w:t>
      </w:r>
    </w:p>
    <w:p w:rsidRPr="004D221A" w:rsidR="004D221A" w:rsidP="004D221A" w:rsidRDefault="004D221A" w14:paraId="6D6852DE" w14:textId="22720D4B">
      <w:pPr>
        <w:pStyle w:val="TermNum"/>
        <w:rPr>
          <w:rFonts w:eastAsia="Arial Unicode MS"/>
        </w:rPr>
      </w:pPr>
      <w:r w:rsidRPr="004D221A">
        <w:t>4</w:t>
      </w:r>
      <w:r w:rsidRPr="004D221A">
        <w:rPr>
          <w:rFonts w:eastAsia="Arial Unicode MS"/>
        </w:rPr>
        <w:t xml:space="preserve">.3 </w:t>
      </w:r>
    </w:p>
    <w:p w:rsidRPr="004D221A" w:rsidR="004D221A" w:rsidP="004D221A" w:rsidRDefault="004D221A" w14:paraId="774BBA14" w14:textId="3266AA26">
      <w:pPr>
        <w:pStyle w:val="TermNum"/>
        <w:rPr>
          <w:rFonts w:eastAsia="Arial Unicode MS"/>
        </w:rPr>
      </w:pPr>
      <w:r w:rsidRPr="004D221A">
        <w:rPr>
          <w:rFonts w:eastAsia="Arial Unicode MS"/>
        </w:rPr>
        <w:t>CBOR</w:t>
      </w:r>
    </w:p>
    <w:p w:rsidRPr="004D221A" w:rsidR="004D221A" w:rsidP="004D221A" w:rsidRDefault="004D221A" w14:paraId="6400B75D" w14:textId="09CC8CD8">
      <w:pPr>
        <w:spacing w:line="240" w:lineRule="auto"/>
      </w:pPr>
      <w:r w:rsidRPr="004D221A">
        <w:t>Binary serialization format for structured data.</w:t>
      </w:r>
    </w:p>
    <w:p w:rsidR="0026283E" w:rsidP="00980D0A" w:rsidRDefault="00521CCA" w14:paraId="130CE1E7" w14:textId="07F8D9A7">
      <w:pPr>
        <w:pStyle w:val="Heading1"/>
      </w:pPr>
      <w:bookmarkStart w:name="_Toc197424749" w:id="64"/>
      <w:bookmarkEnd w:id="50"/>
      <w:bookmarkEnd w:id="51"/>
      <w:bookmarkEnd w:id="52"/>
      <w:bookmarkEnd w:id="53"/>
      <w:bookmarkEnd w:id="54"/>
      <w:bookmarkEnd w:id="55"/>
      <w:bookmarkEnd w:id="56"/>
      <w:bookmarkEnd w:id="57"/>
      <w:bookmarkEnd w:id="58"/>
      <w:bookmarkEnd w:id="59"/>
      <w:bookmarkEnd w:id="60"/>
      <w:bookmarkEnd w:id="61"/>
      <w:bookmarkEnd w:id="62"/>
      <w:bookmarkEnd w:id="63"/>
      <w:r>
        <w:t xml:space="preserve">NLIP </w:t>
      </w:r>
      <w:r w:rsidR="004D221A">
        <w:t>WebSocket</w:t>
      </w:r>
      <w:r>
        <w:t xml:space="preserve"> </w:t>
      </w:r>
      <w:r w:rsidR="004D221A">
        <w:t>end</w:t>
      </w:r>
      <w:r w:rsidR="006A0582">
        <w:t>p</w:t>
      </w:r>
      <w:r>
        <w:t>oint</w:t>
      </w:r>
      <w:bookmarkEnd w:id="64"/>
    </w:p>
    <w:p w:rsidR="004D221A" w:rsidP="004D221A" w:rsidRDefault="004D221A" w14:paraId="2E08A067" w14:textId="252B1D82">
      <w:r>
        <w:t>The server MUST expose a WebSocket endpoint at:</w:t>
      </w:r>
    </w:p>
    <w:p w:rsidRPr="004D221A" w:rsidR="004D221A" w:rsidP="004D221A" w:rsidRDefault="004D221A" w14:paraId="7924AA88" w14:textId="11AE3490">
      <w:pPr>
        <w:rPr>
          <w:b/>
          <w:bCs/>
          <w:i/>
          <w:iCs/>
        </w:rPr>
      </w:pPr>
      <w:r w:rsidRPr="004D221A">
        <w:rPr>
          <w:b/>
          <w:bCs/>
          <w:i/>
          <w:iCs/>
        </w:rPr>
        <w:t>wss://&lt;host&gt;:&lt;port&gt;/nlip/ws</w:t>
      </w:r>
    </w:p>
    <w:p w:rsidRPr="007C2B50" w:rsidR="007C2B50" w:rsidP="007C2B50" w:rsidRDefault="00521CCA" w14:paraId="7043192E" w14:textId="471A69F2">
      <w:r>
        <w:t xml:space="preserve">A conformant implementation of NLIP over HTTPS/REST will have the Server </w:t>
      </w:r>
      <w:proofErr w:type="gramStart"/>
      <w:r>
        <w:t>end-point</w:t>
      </w:r>
      <w:proofErr w:type="gramEnd"/>
      <w:r>
        <w:t xml:space="preserve"> running on a TCP Server Port. This port would be accessible using a URL defined as https://&lt;server_name</w:t>
      </w:r>
      <w:proofErr w:type="gramStart"/>
      <w:r>
        <w:t>&gt;:port</w:t>
      </w:r>
      <w:proofErr w:type="gramEnd"/>
      <w:r>
        <w:t>/nlip.</w:t>
      </w:r>
    </w:p>
    <w:p w:rsidR="0026283E" w:rsidP="00980D0A" w:rsidRDefault="00521CCA" w14:paraId="5929F7BD" w14:textId="17A536CB">
      <w:pPr>
        <w:pStyle w:val="Heading2"/>
      </w:pPr>
      <w:bookmarkStart w:name="_Toc197424750" w:id="65"/>
      <w:r>
        <w:t xml:space="preserve">Optional </w:t>
      </w:r>
      <w:bookmarkEnd w:id="65"/>
      <w:r w:rsidR="004D221A">
        <w:t>fallback endpoint</w:t>
      </w:r>
    </w:p>
    <w:p w:rsidR="00C0610E" w:rsidP="00C0610E" w:rsidRDefault="004D221A" w14:paraId="1627AF44" w14:textId="77777777">
      <w:pPr>
        <w:rPr>
          <w:b/>
          <w:bCs/>
          <w:i/>
          <w:iCs/>
        </w:rPr>
      </w:pPr>
      <w:r w:rsidRPr="004D221A">
        <w:rPr>
          <w:b/>
          <w:bCs/>
          <w:i/>
          <w:iCs/>
        </w:rPr>
        <w:t>wss://&lt;host&gt;:&lt;port&gt;/nlip/ws/text</w:t>
      </w:r>
    </w:p>
    <w:p w:rsidR="00C0610E" w:rsidP="00C0610E" w:rsidRDefault="00C0610E" w14:paraId="56796613" w14:textId="77777777">
      <w:pPr>
        <w:pStyle w:val="Heading1"/>
        <w:numPr>
          <w:ilvl w:val="0"/>
          <w:numId w:val="0"/>
        </w:numPr>
      </w:pPr>
      <w:r>
        <w:t xml:space="preserve">6. </w:t>
      </w:r>
      <w:r>
        <w:t>Message Transmission</w:t>
      </w:r>
    </w:p>
    <w:p w:rsidRPr="00C0610E" w:rsidR="00C0610E" w:rsidP="00C0610E" w:rsidRDefault="00C0610E" w14:paraId="0ECDA170" w14:textId="3127E18B">
      <w:pPr>
        <w:pStyle w:val="Heading3"/>
        <w:numPr>
          <w:ilvl w:val="0"/>
          <w:numId w:val="0"/>
        </w:numPr>
      </w:pPr>
      <w:r>
        <w:t xml:space="preserve">6.1 </w:t>
      </w:r>
      <w:r>
        <w:t>CBOR Format</w:t>
      </w:r>
    </w:p>
    <w:p w:rsidRPr="00C0610E" w:rsidR="00C0610E" w:rsidP="00C0610E" w:rsidRDefault="00C0610E" w14:paraId="01B6ED8E" w14:textId="77777777">
      <w:pPr>
        <w:pStyle w:val="NormalWeb"/>
        <w:numPr>
          <w:ilvl w:val="0"/>
          <w:numId w:val="43"/>
        </w:numPr>
        <w:rPr>
          <w:rFonts w:ascii="Arial" w:hAnsi="Arial" w:eastAsia="MS Mincho"/>
          <w:sz w:val="20"/>
          <w:szCs w:val="20"/>
          <w:lang w:val="en-GB" w:eastAsia="ja-JP"/>
        </w:rPr>
      </w:pPr>
      <w:r w:rsidRPr="00C0610E">
        <w:rPr>
          <w:rFonts w:ascii="Arial" w:hAnsi="Arial" w:eastAsia="MS Mincho"/>
          <w:sz w:val="20"/>
          <w:szCs w:val="20"/>
          <w:lang w:val="en-GB" w:eastAsia="ja-JP"/>
        </w:rPr>
        <w:t xml:space="preserve">Each WebSocket </w:t>
      </w:r>
      <w:proofErr w:type="spellStart"/>
      <w:r w:rsidRPr="00C0610E">
        <w:rPr>
          <w:rFonts w:ascii="Arial" w:hAnsi="Arial" w:eastAsia="MS Mincho"/>
          <w:sz w:val="20"/>
          <w:szCs w:val="20"/>
          <w:lang w:val="en-GB" w:eastAsia="ja-JP"/>
        </w:rPr>
        <w:t>binary</w:t>
      </w:r>
      <w:proofErr w:type="spellEnd"/>
      <w:r w:rsidRPr="00C0610E">
        <w:rPr>
          <w:rFonts w:ascii="Arial" w:hAnsi="Arial" w:eastAsia="MS Mincho"/>
          <w:sz w:val="20"/>
          <w:szCs w:val="20"/>
          <w:lang w:val="en-GB" w:eastAsia="ja-JP"/>
        </w:rPr>
        <w:t xml:space="preserve"> frame MUST contain a single NLIP message encoded in CBOR.</w:t>
      </w:r>
    </w:p>
    <w:p w:rsidRPr="00C0610E" w:rsidR="00C0610E" w:rsidP="00C0610E" w:rsidRDefault="00C0610E" w14:paraId="61C405F9" w14:textId="77777777">
      <w:pPr>
        <w:pStyle w:val="NormalWeb"/>
        <w:numPr>
          <w:ilvl w:val="0"/>
          <w:numId w:val="43"/>
        </w:numPr>
        <w:rPr>
          <w:rFonts w:ascii="Arial" w:hAnsi="Arial" w:eastAsia="MS Mincho"/>
          <w:sz w:val="20"/>
          <w:szCs w:val="20"/>
          <w:lang w:val="en-GB" w:eastAsia="ja-JP"/>
        </w:rPr>
      </w:pPr>
      <w:r w:rsidRPr="00C0610E">
        <w:rPr>
          <w:rFonts w:ascii="Arial" w:hAnsi="Arial" w:eastAsia="MS Mincho"/>
          <w:sz w:val="20"/>
          <w:szCs w:val="20"/>
          <w:lang w:val="en-GB" w:eastAsia="ja-JP"/>
        </w:rPr>
        <w:t>CBOR Content fields MAY include:</w:t>
      </w:r>
    </w:p>
    <w:p w:rsidRPr="00C0610E" w:rsidR="00C0610E" w:rsidP="00C0610E" w:rsidRDefault="00C0610E" w14:paraId="382613CD" w14:textId="77777777">
      <w:pPr>
        <w:pStyle w:val="NormalWeb"/>
        <w:numPr>
          <w:ilvl w:val="1"/>
          <w:numId w:val="43"/>
        </w:numPr>
        <w:rPr>
          <w:rFonts w:ascii="Arial" w:hAnsi="Arial" w:eastAsia="MS Mincho"/>
          <w:sz w:val="20"/>
          <w:szCs w:val="20"/>
          <w:lang w:val="en-GB" w:eastAsia="ja-JP"/>
        </w:rPr>
      </w:pPr>
      <w:r w:rsidRPr="00C0610E">
        <w:rPr>
          <w:rFonts w:ascii="Arial" w:hAnsi="Arial" w:eastAsia="MS Mincho"/>
          <w:sz w:val="20"/>
          <w:szCs w:val="20"/>
          <w:lang w:val="en-GB" w:eastAsia="ja-JP"/>
        </w:rPr>
        <w:t>String</w:t>
      </w:r>
    </w:p>
    <w:p w:rsidRPr="00C0610E" w:rsidR="00C0610E" w:rsidP="00C0610E" w:rsidRDefault="00C0610E" w14:paraId="27D270FF" w14:textId="77777777">
      <w:pPr>
        <w:pStyle w:val="NormalWeb"/>
        <w:numPr>
          <w:ilvl w:val="1"/>
          <w:numId w:val="43"/>
        </w:numPr>
        <w:rPr>
          <w:rFonts w:ascii="Arial" w:hAnsi="Arial" w:eastAsia="MS Mincho"/>
          <w:sz w:val="20"/>
          <w:szCs w:val="20"/>
          <w:lang w:val="en-GB" w:eastAsia="ja-JP"/>
        </w:rPr>
      </w:pPr>
      <w:r w:rsidRPr="00C0610E">
        <w:rPr>
          <w:rFonts w:ascii="Arial" w:hAnsi="Arial" w:eastAsia="MS Mincho"/>
          <w:sz w:val="20"/>
          <w:szCs w:val="20"/>
          <w:lang w:val="en-GB" w:eastAsia="ja-JP"/>
        </w:rPr>
        <w:t>Byte string (raw binary)</w:t>
      </w:r>
    </w:p>
    <w:p w:rsidRPr="00C0610E" w:rsidR="00C0610E" w:rsidP="00C0610E" w:rsidRDefault="00C0610E" w14:paraId="4F45B217" w14:textId="77777777">
      <w:pPr>
        <w:pStyle w:val="NormalWeb"/>
        <w:numPr>
          <w:ilvl w:val="1"/>
          <w:numId w:val="43"/>
        </w:numPr>
        <w:rPr>
          <w:rFonts w:ascii="Arial" w:hAnsi="Arial" w:eastAsia="MS Mincho"/>
          <w:sz w:val="20"/>
          <w:szCs w:val="20"/>
          <w:lang w:val="en-GB" w:eastAsia="ja-JP"/>
        </w:rPr>
      </w:pPr>
      <w:r w:rsidRPr="00C0610E">
        <w:rPr>
          <w:rFonts w:ascii="Arial" w:hAnsi="Arial" w:eastAsia="MS Mincho"/>
          <w:sz w:val="20"/>
          <w:szCs w:val="20"/>
          <w:lang w:val="en-GB" w:eastAsia="ja-JP"/>
        </w:rPr>
        <w:t>Array, Object (Map)</w:t>
      </w:r>
    </w:p>
    <w:p w:rsidRPr="00C0610E" w:rsidR="00C0610E" w:rsidP="00C0610E" w:rsidRDefault="00C0610E" w14:paraId="3FCDF2D3" w14:textId="77777777">
      <w:pPr>
        <w:pStyle w:val="NormalWeb"/>
        <w:numPr>
          <w:ilvl w:val="0"/>
          <w:numId w:val="43"/>
        </w:numPr>
        <w:rPr>
          <w:rFonts w:ascii="Arial" w:hAnsi="Arial" w:eastAsia="MS Mincho"/>
          <w:sz w:val="20"/>
          <w:szCs w:val="20"/>
          <w:lang w:val="en-GB" w:eastAsia="ja-JP"/>
        </w:rPr>
      </w:pPr>
      <w:proofErr w:type="spellStart"/>
      <w:r w:rsidRPr="00C0610E">
        <w:rPr>
          <w:rFonts w:ascii="Arial" w:hAnsi="Arial" w:eastAsia="MS Mincho"/>
          <w:sz w:val="20"/>
          <w:szCs w:val="20"/>
          <w:lang w:val="en-GB" w:eastAsia="ja-JP"/>
        </w:rPr>
        <w:t>Submessages</w:t>
      </w:r>
      <w:proofErr w:type="spellEnd"/>
      <w:r w:rsidRPr="00C0610E">
        <w:rPr>
          <w:rFonts w:ascii="Arial" w:hAnsi="Arial" w:eastAsia="MS Mincho"/>
          <w:sz w:val="20"/>
          <w:szCs w:val="20"/>
          <w:lang w:val="en-GB" w:eastAsia="ja-JP"/>
        </w:rPr>
        <w:t xml:space="preserve"> are embedded in CBOR using the same schema.</w:t>
      </w:r>
    </w:p>
    <w:p w:rsidR="00C0610E" w:rsidP="00C0610E" w:rsidRDefault="00C0610E" w14:paraId="5AE953A7" w14:textId="77777777">
      <w:pPr>
        <w:pStyle w:val="Heading3"/>
        <w:numPr>
          <w:ilvl w:val="0"/>
          <w:numId w:val="0"/>
        </w:numPr>
      </w:pPr>
      <w:r>
        <w:t>6.2 Text Fallback Format</w:t>
      </w:r>
    </w:p>
    <w:p w:rsidRPr="00C0610E" w:rsidR="00C0610E" w:rsidP="00C0610E" w:rsidRDefault="00C0610E" w14:paraId="443B270D" w14:textId="77777777">
      <w:pPr>
        <w:pStyle w:val="NormalWeb"/>
        <w:numPr>
          <w:ilvl w:val="0"/>
          <w:numId w:val="44"/>
        </w:numPr>
        <w:rPr>
          <w:rFonts w:ascii="Arial" w:hAnsi="Arial" w:eastAsia="MS Mincho"/>
          <w:sz w:val="20"/>
          <w:szCs w:val="20"/>
          <w:lang w:val="en-GB" w:eastAsia="ja-JP"/>
        </w:rPr>
      </w:pPr>
      <w:r w:rsidRPr="00C0610E">
        <w:rPr>
          <w:rFonts w:ascii="Arial" w:hAnsi="Arial" w:eastAsia="MS Mincho"/>
          <w:sz w:val="20"/>
          <w:szCs w:val="20"/>
          <w:lang w:val="en-GB" w:eastAsia="ja-JP"/>
        </w:rPr>
        <w:t>If CBOR is not supported:</w:t>
      </w:r>
    </w:p>
    <w:p w:rsidRPr="00C0610E" w:rsidR="00C0610E" w:rsidP="00C0610E" w:rsidRDefault="00C0610E" w14:paraId="2C560174" w14:textId="77777777">
      <w:pPr>
        <w:pStyle w:val="NormalWeb"/>
        <w:numPr>
          <w:ilvl w:val="1"/>
          <w:numId w:val="44"/>
        </w:numPr>
        <w:rPr>
          <w:rFonts w:ascii="Arial" w:hAnsi="Arial" w:eastAsia="MS Mincho"/>
          <w:sz w:val="20"/>
          <w:szCs w:val="20"/>
          <w:lang w:val="en-GB" w:eastAsia="ja-JP"/>
        </w:rPr>
      </w:pPr>
      <w:r w:rsidRPr="00C0610E">
        <w:rPr>
          <w:rFonts w:ascii="Arial" w:hAnsi="Arial" w:eastAsia="MS Mincho"/>
          <w:sz w:val="20"/>
          <w:szCs w:val="20"/>
          <w:lang w:val="en-GB" w:eastAsia="ja-JP"/>
        </w:rPr>
        <w:t>Use UTF-8 encoded JSON in WebSocket text frames.</w:t>
      </w:r>
    </w:p>
    <w:p w:rsidRPr="00C0610E" w:rsidR="00C0610E" w:rsidP="00C0610E" w:rsidRDefault="00C0610E" w14:paraId="7A828FE9" w14:textId="77777777">
      <w:pPr>
        <w:pStyle w:val="NormalWeb"/>
        <w:numPr>
          <w:ilvl w:val="1"/>
          <w:numId w:val="44"/>
        </w:numPr>
        <w:rPr>
          <w:rFonts w:ascii="Arial" w:hAnsi="Arial" w:eastAsia="MS Mincho"/>
          <w:sz w:val="20"/>
          <w:szCs w:val="20"/>
          <w:lang w:val="en-GB" w:eastAsia="ja-JP"/>
        </w:rPr>
      </w:pPr>
      <w:r w:rsidRPr="00C0610E">
        <w:rPr>
          <w:rFonts w:ascii="Arial" w:hAnsi="Arial" w:eastAsia="MS Mincho"/>
          <w:sz w:val="20"/>
          <w:szCs w:val="20"/>
          <w:lang w:val="en-GB" w:eastAsia="ja-JP"/>
        </w:rPr>
        <w:t>Binary data MUST be base64-encoded.</w:t>
      </w:r>
    </w:p>
    <w:p w:rsidR="00C0610E" w:rsidP="0026283E" w:rsidRDefault="00C0610E" w14:paraId="6E2A2607" w14:textId="77777777">
      <w:pPr>
        <w:sectPr w:rsidR="00C0610E" w:rsidSect="00C84707">
          <w:headerReference w:type="even" r:id="rId18"/>
          <w:headerReference w:type="default" r:id="rId19"/>
          <w:footerReference w:type="even" r:id="rId20"/>
          <w:footerReference w:type="default" r:id="rId21"/>
          <w:headerReference w:type="first" r:id="rId22"/>
          <w:footerReference w:type="first" r:id="rId23"/>
          <w:type w:val="oddPage"/>
          <w:pgSz w:w="11906" w:h="16838" w:orient="portrait"/>
          <w:pgMar w:top="1702" w:right="737" w:bottom="567" w:left="850" w:header="709" w:footer="283" w:gutter="567"/>
          <w:pgNumType w:start="1"/>
          <w:cols w:space="720"/>
          <w:titlePg/>
          <w:docGrid w:linePitch="272"/>
        </w:sectPr>
      </w:pPr>
    </w:p>
    <w:p w:rsidR="0026283E" w:rsidP="00C0610E" w:rsidRDefault="00C0610E" w14:paraId="6201BCB3" w14:textId="0742868F">
      <w:pPr>
        <w:pStyle w:val="Heading1"/>
        <w:numPr>
          <w:ilvl w:val="0"/>
          <w:numId w:val="0"/>
        </w:numPr>
      </w:pPr>
      <w:r>
        <w:lastRenderedPageBreak/>
        <w:t>7. Examples</w:t>
      </w:r>
    </w:p>
    <w:p w:rsidR="00C0610E" w:rsidP="00C0610E" w:rsidRDefault="00C0610E" w14:paraId="56F7971F" w14:textId="77777777">
      <w:pPr>
        <w:pStyle w:val="Heading3"/>
        <w:numPr>
          <w:ilvl w:val="0"/>
          <w:numId w:val="0"/>
        </w:numPr>
        <w:rPr>
          <w:rFonts w:ascii="Times New Roman" w:hAnsi="Times New Roman"/>
          <w:lang w:eastAsia="en-US"/>
        </w:rPr>
      </w:pPr>
      <w:r>
        <w:t>Example 1: Text + Audio (CBOR)</w:t>
      </w:r>
    </w:p>
    <w:p w:rsidR="00C0610E" w:rsidP="00C0610E" w:rsidRDefault="00C0610E" w14:paraId="736D6F57" w14:textId="318047AF">
      <w:pPr>
        <w:pStyle w:val="Heading4"/>
        <w:numPr>
          <w:ilvl w:val="0"/>
          <w:numId w:val="0"/>
        </w:numPr>
      </w:pPr>
      <w:r>
        <w:t>NLIP Message (in Python pseudo-code before CBOR encoding)</w:t>
      </w:r>
    </w:p>
    <w:p w:rsidRPr="00E7008E" w:rsidR="00C0610E" w:rsidP="666231A0" w:rsidRDefault="00C0610E" w14:paraId="2840184E" w14:textId="77777777" w14:noSpellErr="1">
      <w:pPr>
        <w:pStyle w:val="Normal"/>
        <w:pBdr>
          <w:top w:val="single" w:color="4472C4" w:sz="4" w:space="4"/>
          <w:left w:val="single" w:color="4472C4" w:sz="4" w:space="4"/>
          <w:bottom w:val="single" w:color="4472C4" w:sz="4" w:space="4"/>
          <w:right w:val="single" w:color="4472C4" w:sz="4" w:space="4"/>
        </w:pBdr>
        <w:shd w:val="clear" w:color="auto" w:fill="FFFFFF" w:themeFill="background1"/>
        <w:ind w:left="800"/>
        <w:jc w:val="left"/>
        <w:rPr>
          <w:rFonts w:ascii="Courier New" w:hAnsi="Courier New" w:cs="Courier New"/>
          <w:sz w:val="18"/>
          <w:szCs w:val="18"/>
        </w:rPr>
      </w:pPr>
      <w:r w:rsidRPr="666231A0" w:rsidR="666231A0">
        <w:rPr>
          <w:sz w:val="18"/>
          <w:szCs w:val="18"/>
        </w:rPr>
        <w:t>{</w:t>
      </w:r>
    </w:p>
    <w:p w:rsidRPr="00E7008E" w:rsidR="00C0610E" w:rsidP="666231A0" w:rsidRDefault="00C0610E" w14:paraId="3DF12866" w14:textId="77777777">
      <w:pPr>
        <w:pStyle w:val="Normal"/>
        <w:pBdr>
          <w:top w:val="single" w:color="4472C4" w:sz="4" w:space="4"/>
          <w:left w:val="single" w:color="4472C4" w:sz="4" w:space="4"/>
          <w:bottom w:val="single" w:color="4472C4" w:sz="4" w:space="4"/>
          <w:right w:val="single" w:color="4472C4" w:sz="4" w:space="4"/>
        </w:pBdr>
        <w:shd w:val="clear" w:color="auto" w:fill="FFFFFF" w:themeFill="background1"/>
        <w:ind w:left="800"/>
        <w:jc w:val="left"/>
        <w:rPr>
          <w:rFonts w:ascii="Courier New" w:hAnsi="Courier New" w:cs="Courier New"/>
          <w:sz w:val="18"/>
          <w:szCs w:val="18"/>
        </w:rPr>
      </w:pPr>
      <w:r w:rsidRPr="666231A0" w:rsidR="666231A0">
        <w:rPr>
          <w:sz w:val="18"/>
          <w:szCs w:val="18"/>
        </w:rPr>
        <w:t xml:space="preserve">  "</w:t>
      </w:r>
      <w:proofErr w:type="spellStart"/>
      <w:r w:rsidRPr="666231A0" w:rsidR="666231A0">
        <w:rPr>
          <w:sz w:val="18"/>
          <w:szCs w:val="18"/>
        </w:rPr>
        <w:t>MessageType</w:t>
      </w:r>
      <w:proofErr w:type="spellEnd"/>
      <w:r w:rsidRPr="666231A0" w:rsidR="666231A0">
        <w:rPr>
          <w:sz w:val="18"/>
          <w:szCs w:val="18"/>
        </w:rPr>
        <w:t>": "Request",</w:t>
      </w:r>
    </w:p>
    <w:p w:rsidRPr="00E7008E" w:rsidR="00C0610E" w:rsidP="666231A0" w:rsidRDefault="00C0610E" w14:paraId="67A7B681" w14:textId="77777777" w14:noSpellErr="1">
      <w:pPr>
        <w:pStyle w:val="Normal"/>
        <w:pBdr>
          <w:top w:val="single" w:color="4472C4" w:sz="4" w:space="4"/>
          <w:left w:val="single" w:color="4472C4" w:sz="4" w:space="4"/>
          <w:bottom w:val="single" w:color="4472C4" w:sz="4" w:space="4"/>
          <w:right w:val="single" w:color="4472C4" w:sz="4" w:space="4"/>
        </w:pBdr>
        <w:shd w:val="clear" w:color="auto" w:fill="FFFFFF" w:themeFill="background1"/>
        <w:ind w:left="800"/>
        <w:jc w:val="left"/>
        <w:rPr>
          <w:rFonts w:ascii="Courier New" w:hAnsi="Courier New" w:cs="Courier New"/>
          <w:sz w:val="18"/>
          <w:szCs w:val="18"/>
        </w:rPr>
      </w:pPr>
      <w:r w:rsidRPr="666231A0" w:rsidR="666231A0">
        <w:rPr>
          <w:sz w:val="18"/>
          <w:szCs w:val="18"/>
        </w:rPr>
        <w:t xml:space="preserve">  "Format": "structured",</w:t>
      </w:r>
    </w:p>
    <w:p w:rsidRPr="00E7008E" w:rsidR="00C0610E" w:rsidP="666231A0" w:rsidRDefault="00C0610E" w14:paraId="281170D2" w14:textId="77777777">
      <w:pPr>
        <w:pStyle w:val="Normal"/>
        <w:pBdr>
          <w:top w:val="single" w:color="4472C4" w:sz="4" w:space="4"/>
          <w:left w:val="single" w:color="4472C4" w:sz="4" w:space="4"/>
          <w:bottom w:val="single" w:color="4472C4" w:sz="4" w:space="4"/>
          <w:right w:val="single" w:color="4472C4" w:sz="4" w:space="4"/>
        </w:pBdr>
        <w:shd w:val="clear" w:color="auto" w:fill="FFFFFF" w:themeFill="background1"/>
        <w:ind w:left="800"/>
        <w:jc w:val="left"/>
        <w:rPr>
          <w:rFonts w:ascii="Courier New" w:hAnsi="Courier New" w:cs="Courier New"/>
          <w:sz w:val="18"/>
          <w:szCs w:val="18"/>
        </w:rPr>
      </w:pPr>
      <w:r w:rsidRPr="666231A0" w:rsidR="666231A0">
        <w:rPr>
          <w:sz w:val="18"/>
          <w:szCs w:val="18"/>
        </w:rPr>
        <w:t xml:space="preserve">  "</w:t>
      </w:r>
      <w:proofErr w:type="spellStart"/>
      <w:r w:rsidRPr="666231A0" w:rsidR="666231A0">
        <w:rPr>
          <w:sz w:val="18"/>
          <w:szCs w:val="18"/>
        </w:rPr>
        <w:t>Subformat</w:t>
      </w:r>
      <w:proofErr w:type="spellEnd"/>
      <w:r w:rsidRPr="666231A0" w:rsidR="666231A0">
        <w:rPr>
          <w:sz w:val="18"/>
          <w:szCs w:val="18"/>
        </w:rPr>
        <w:t>": "application/</w:t>
      </w:r>
      <w:proofErr w:type="spellStart"/>
      <w:r w:rsidRPr="666231A0" w:rsidR="666231A0">
        <w:rPr>
          <w:sz w:val="18"/>
          <w:szCs w:val="18"/>
        </w:rPr>
        <w:t>json</w:t>
      </w:r>
      <w:proofErr w:type="spellEnd"/>
      <w:r w:rsidRPr="666231A0" w:rsidR="666231A0">
        <w:rPr>
          <w:sz w:val="18"/>
          <w:szCs w:val="18"/>
        </w:rPr>
        <w:t>",</w:t>
      </w:r>
    </w:p>
    <w:p w:rsidRPr="00E7008E" w:rsidR="00C0610E" w:rsidP="666231A0" w:rsidRDefault="00C0610E" w14:paraId="4021E8BA" w14:textId="77777777">
      <w:pPr>
        <w:pStyle w:val="Normal"/>
        <w:pBdr>
          <w:top w:val="single" w:color="4472C4" w:sz="4" w:space="4"/>
          <w:left w:val="single" w:color="4472C4" w:sz="4" w:space="4"/>
          <w:bottom w:val="single" w:color="4472C4" w:sz="4" w:space="4"/>
          <w:right w:val="single" w:color="4472C4" w:sz="4" w:space="4"/>
        </w:pBdr>
        <w:shd w:val="clear" w:color="auto" w:fill="FFFFFF" w:themeFill="background1"/>
        <w:ind w:left="800"/>
        <w:jc w:val="left"/>
        <w:rPr>
          <w:rFonts w:ascii="Courier New" w:hAnsi="Courier New" w:cs="Courier New"/>
          <w:sz w:val="18"/>
          <w:szCs w:val="18"/>
        </w:rPr>
      </w:pPr>
      <w:r w:rsidRPr="666231A0" w:rsidR="666231A0">
        <w:rPr>
          <w:sz w:val="18"/>
          <w:szCs w:val="18"/>
        </w:rPr>
        <w:t xml:space="preserve">  "Content": {"intent": "</w:t>
      </w:r>
      <w:proofErr w:type="spellStart"/>
      <w:r w:rsidRPr="666231A0" w:rsidR="666231A0">
        <w:rPr>
          <w:sz w:val="18"/>
          <w:szCs w:val="18"/>
        </w:rPr>
        <w:t>weather_query</w:t>
      </w:r>
      <w:proofErr w:type="spellEnd"/>
      <w:r w:rsidRPr="666231A0" w:rsidR="666231A0">
        <w:rPr>
          <w:sz w:val="18"/>
          <w:szCs w:val="18"/>
        </w:rPr>
        <w:t>"},</w:t>
      </w:r>
    </w:p>
    <w:p w:rsidRPr="00E7008E" w:rsidR="00C0610E" w:rsidP="666231A0" w:rsidRDefault="00C0610E" w14:paraId="6FEA0980" w14:textId="77777777">
      <w:pPr>
        <w:pStyle w:val="Normal"/>
        <w:pBdr>
          <w:top w:val="single" w:color="4472C4" w:sz="4" w:space="4"/>
          <w:left w:val="single" w:color="4472C4" w:sz="4" w:space="4"/>
          <w:bottom w:val="single" w:color="4472C4" w:sz="4" w:space="4"/>
          <w:right w:val="single" w:color="4472C4" w:sz="4" w:space="4"/>
        </w:pBdr>
        <w:shd w:val="clear" w:color="auto" w:fill="FFFFFF" w:themeFill="background1"/>
        <w:ind w:left="800"/>
        <w:jc w:val="left"/>
        <w:rPr>
          <w:rFonts w:ascii="Courier New" w:hAnsi="Courier New" w:cs="Courier New"/>
          <w:sz w:val="18"/>
          <w:szCs w:val="18"/>
        </w:rPr>
      </w:pPr>
      <w:r w:rsidRPr="666231A0" w:rsidR="666231A0">
        <w:rPr>
          <w:sz w:val="18"/>
          <w:szCs w:val="18"/>
        </w:rPr>
        <w:t xml:space="preserve">  "</w:t>
      </w:r>
      <w:proofErr w:type="spellStart"/>
      <w:r w:rsidRPr="666231A0" w:rsidR="666231A0">
        <w:rPr>
          <w:sz w:val="18"/>
          <w:szCs w:val="18"/>
        </w:rPr>
        <w:t>Submessages</w:t>
      </w:r>
      <w:proofErr w:type="spellEnd"/>
      <w:r w:rsidRPr="666231A0" w:rsidR="666231A0">
        <w:rPr>
          <w:sz w:val="18"/>
          <w:szCs w:val="18"/>
        </w:rPr>
        <w:t>": [</w:t>
      </w:r>
    </w:p>
    <w:p w:rsidRPr="00E7008E" w:rsidR="00C0610E" w:rsidP="666231A0" w:rsidRDefault="00C0610E" w14:paraId="007B5CDA" w14:textId="77777777" w14:noSpellErr="1">
      <w:pPr>
        <w:pStyle w:val="Normal"/>
        <w:pBdr>
          <w:top w:val="single" w:color="4472C4" w:sz="4" w:space="4"/>
          <w:left w:val="single" w:color="4472C4" w:sz="4" w:space="4"/>
          <w:bottom w:val="single" w:color="4472C4" w:sz="4" w:space="4"/>
          <w:right w:val="single" w:color="4472C4" w:sz="4" w:space="4"/>
        </w:pBdr>
        <w:shd w:val="clear" w:color="auto" w:fill="FFFFFF" w:themeFill="background1"/>
        <w:ind w:left="800"/>
        <w:jc w:val="left"/>
        <w:rPr>
          <w:rFonts w:ascii="Courier New" w:hAnsi="Courier New" w:cs="Courier New"/>
          <w:sz w:val="18"/>
          <w:szCs w:val="18"/>
        </w:rPr>
      </w:pPr>
      <w:r w:rsidRPr="666231A0" w:rsidR="666231A0">
        <w:rPr>
          <w:sz w:val="18"/>
          <w:szCs w:val="18"/>
        </w:rPr>
        <w:t xml:space="preserve">    {</w:t>
      </w:r>
    </w:p>
    <w:p w:rsidRPr="00E7008E" w:rsidR="00C0610E" w:rsidP="666231A0" w:rsidRDefault="00C0610E" w14:paraId="17A5D982" w14:textId="77777777" w14:noSpellErr="1">
      <w:pPr>
        <w:pStyle w:val="Normal"/>
        <w:pBdr>
          <w:top w:val="single" w:color="4472C4" w:sz="4" w:space="4"/>
          <w:left w:val="single" w:color="4472C4" w:sz="4" w:space="4"/>
          <w:bottom w:val="single" w:color="4472C4" w:sz="4" w:space="4"/>
          <w:right w:val="single" w:color="4472C4" w:sz="4" w:space="4"/>
        </w:pBdr>
        <w:shd w:val="clear" w:color="auto" w:fill="FFFFFF" w:themeFill="background1"/>
        <w:ind w:left="800"/>
        <w:jc w:val="left"/>
        <w:rPr>
          <w:rFonts w:ascii="Courier New" w:hAnsi="Courier New" w:cs="Courier New"/>
          <w:sz w:val="18"/>
          <w:szCs w:val="18"/>
        </w:rPr>
      </w:pPr>
      <w:r w:rsidRPr="666231A0" w:rsidR="666231A0">
        <w:rPr>
          <w:sz w:val="18"/>
          <w:szCs w:val="18"/>
        </w:rPr>
        <w:t xml:space="preserve">      "Label": "transcription",</w:t>
      </w:r>
    </w:p>
    <w:p w:rsidRPr="00E7008E" w:rsidR="00C0610E" w:rsidP="666231A0" w:rsidRDefault="00C0610E" w14:paraId="5096208D" w14:textId="77777777" w14:noSpellErr="1">
      <w:pPr>
        <w:pStyle w:val="Normal"/>
        <w:pBdr>
          <w:top w:val="single" w:color="4472C4" w:sz="4" w:space="4"/>
          <w:left w:val="single" w:color="4472C4" w:sz="4" w:space="4"/>
          <w:bottom w:val="single" w:color="4472C4" w:sz="4" w:space="4"/>
          <w:right w:val="single" w:color="4472C4" w:sz="4" w:space="4"/>
        </w:pBdr>
        <w:shd w:val="clear" w:color="auto" w:fill="FFFFFF" w:themeFill="background1"/>
        <w:ind w:left="800"/>
        <w:jc w:val="left"/>
        <w:rPr>
          <w:rFonts w:ascii="Courier New" w:hAnsi="Courier New" w:cs="Courier New"/>
          <w:sz w:val="18"/>
          <w:szCs w:val="18"/>
        </w:rPr>
      </w:pPr>
      <w:r w:rsidRPr="666231A0" w:rsidR="666231A0">
        <w:rPr>
          <w:sz w:val="18"/>
          <w:szCs w:val="18"/>
        </w:rPr>
        <w:t xml:space="preserve">      "Format": "text",</w:t>
      </w:r>
    </w:p>
    <w:p w:rsidRPr="00E7008E" w:rsidR="00C0610E" w:rsidP="666231A0" w:rsidRDefault="00C0610E" w14:paraId="2A6B9BC6" w14:textId="77777777">
      <w:pPr>
        <w:pStyle w:val="Normal"/>
        <w:pBdr>
          <w:top w:val="single" w:color="4472C4" w:sz="4" w:space="4"/>
          <w:left w:val="single" w:color="4472C4" w:sz="4" w:space="4"/>
          <w:bottom w:val="single" w:color="4472C4" w:sz="4" w:space="4"/>
          <w:right w:val="single" w:color="4472C4" w:sz="4" w:space="4"/>
        </w:pBdr>
        <w:shd w:val="clear" w:color="auto" w:fill="FFFFFF" w:themeFill="background1"/>
        <w:ind w:left="800"/>
        <w:jc w:val="left"/>
        <w:rPr>
          <w:rFonts w:ascii="Courier New" w:hAnsi="Courier New" w:cs="Courier New"/>
          <w:sz w:val="18"/>
          <w:szCs w:val="18"/>
        </w:rPr>
      </w:pPr>
      <w:r w:rsidRPr="666231A0" w:rsidR="666231A0">
        <w:rPr>
          <w:sz w:val="18"/>
          <w:szCs w:val="18"/>
        </w:rPr>
        <w:t xml:space="preserve">      "</w:t>
      </w:r>
      <w:proofErr w:type="spellStart"/>
      <w:r w:rsidRPr="666231A0" w:rsidR="666231A0">
        <w:rPr>
          <w:sz w:val="18"/>
          <w:szCs w:val="18"/>
        </w:rPr>
        <w:t>Subformat</w:t>
      </w:r>
      <w:proofErr w:type="spellEnd"/>
      <w:r w:rsidRPr="666231A0" w:rsidR="666231A0">
        <w:rPr>
          <w:sz w:val="18"/>
          <w:szCs w:val="18"/>
        </w:rPr>
        <w:t>": "</w:t>
      </w:r>
      <w:proofErr w:type="spellStart"/>
      <w:r w:rsidRPr="666231A0" w:rsidR="666231A0">
        <w:rPr>
          <w:sz w:val="18"/>
          <w:szCs w:val="18"/>
        </w:rPr>
        <w:t>en</w:t>
      </w:r>
      <w:proofErr w:type="spellEnd"/>
      <w:r w:rsidRPr="666231A0" w:rsidR="666231A0">
        <w:rPr>
          <w:sz w:val="18"/>
          <w:szCs w:val="18"/>
        </w:rPr>
        <w:t>-US",</w:t>
      </w:r>
    </w:p>
    <w:p w:rsidRPr="00E7008E" w:rsidR="00C0610E" w:rsidP="666231A0" w:rsidRDefault="00C0610E" w14:paraId="7D43D54A" w14:textId="4A800636" w14:noSpellErr="1">
      <w:pPr>
        <w:pStyle w:val="Normal"/>
        <w:pBdr>
          <w:top w:val="single" w:color="4472C4" w:sz="4" w:space="4"/>
          <w:left w:val="single" w:color="4472C4" w:sz="4" w:space="4"/>
          <w:bottom w:val="single" w:color="4472C4" w:sz="4" w:space="4"/>
          <w:right w:val="single" w:color="4472C4" w:sz="4" w:space="4"/>
        </w:pBdr>
        <w:shd w:val="clear" w:color="auto" w:fill="FFFFFF" w:themeFill="background1"/>
        <w:ind w:left="800"/>
        <w:jc w:val="left"/>
        <w:rPr>
          <w:rFonts w:ascii="Courier New" w:hAnsi="Courier New" w:cs="Courier New"/>
          <w:sz w:val="18"/>
          <w:szCs w:val="18"/>
        </w:rPr>
      </w:pPr>
      <w:r w:rsidRPr="666231A0" w:rsidR="666231A0">
        <w:rPr>
          <w:sz w:val="18"/>
          <w:szCs w:val="18"/>
        </w:rPr>
        <w:t xml:space="preserve">      "Content": "What's the weather in </w:t>
      </w:r>
      <w:r w:rsidRPr="666231A0" w:rsidR="666231A0">
        <w:rPr>
          <w:sz w:val="18"/>
          <w:szCs w:val="18"/>
        </w:rPr>
        <w:t>Austin</w:t>
      </w:r>
      <w:r w:rsidRPr="666231A0" w:rsidR="666231A0">
        <w:rPr>
          <w:sz w:val="18"/>
          <w:szCs w:val="18"/>
        </w:rPr>
        <w:t xml:space="preserve"> tomorrow?"</w:t>
      </w:r>
    </w:p>
    <w:p w:rsidRPr="00E7008E" w:rsidR="00C0610E" w:rsidP="666231A0" w:rsidRDefault="00C0610E" w14:paraId="2E5A7A56" w14:textId="77777777" w14:noSpellErr="1">
      <w:pPr>
        <w:pStyle w:val="Normal"/>
        <w:pBdr>
          <w:top w:val="single" w:color="4472C4" w:sz="4" w:space="4"/>
          <w:left w:val="single" w:color="4472C4" w:sz="4" w:space="4"/>
          <w:bottom w:val="single" w:color="4472C4" w:sz="4" w:space="4"/>
          <w:right w:val="single" w:color="4472C4" w:sz="4" w:space="4"/>
        </w:pBdr>
        <w:shd w:val="clear" w:color="auto" w:fill="FFFFFF" w:themeFill="background1"/>
        <w:ind w:left="800"/>
        <w:jc w:val="left"/>
        <w:rPr>
          <w:rFonts w:ascii="Courier New" w:hAnsi="Courier New" w:cs="Courier New"/>
          <w:sz w:val="18"/>
          <w:szCs w:val="18"/>
        </w:rPr>
      </w:pPr>
      <w:r w:rsidRPr="666231A0" w:rsidR="666231A0">
        <w:rPr>
          <w:sz w:val="18"/>
          <w:szCs w:val="18"/>
        </w:rPr>
        <w:t xml:space="preserve">    },</w:t>
      </w:r>
    </w:p>
    <w:p w:rsidRPr="00E7008E" w:rsidR="00C0610E" w:rsidP="666231A0" w:rsidRDefault="00C0610E" w14:paraId="6013F1DC" w14:textId="77777777" w14:noSpellErr="1">
      <w:pPr>
        <w:pStyle w:val="Normal"/>
        <w:pBdr>
          <w:top w:val="single" w:color="4472C4" w:sz="4" w:space="4"/>
          <w:left w:val="single" w:color="4472C4" w:sz="4" w:space="4"/>
          <w:bottom w:val="single" w:color="4472C4" w:sz="4" w:space="4"/>
          <w:right w:val="single" w:color="4472C4" w:sz="4" w:space="4"/>
        </w:pBdr>
        <w:shd w:val="clear" w:color="auto" w:fill="FFFFFF" w:themeFill="background1"/>
        <w:ind w:left="800"/>
        <w:jc w:val="left"/>
        <w:rPr>
          <w:rFonts w:ascii="Courier New" w:hAnsi="Courier New" w:cs="Courier New"/>
          <w:sz w:val="18"/>
          <w:szCs w:val="18"/>
        </w:rPr>
      </w:pPr>
      <w:r w:rsidRPr="666231A0" w:rsidR="666231A0">
        <w:rPr>
          <w:sz w:val="18"/>
          <w:szCs w:val="18"/>
        </w:rPr>
        <w:t xml:space="preserve">    {</w:t>
      </w:r>
    </w:p>
    <w:p w:rsidRPr="00E7008E" w:rsidR="00C0610E" w:rsidP="666231A0" w:rsidRDefault="00C0610E" w14:paraId="78325CBC" w14:textId="77777777" w14:noSpellErr="1">
      <w:pPr>
        <w:pStyle w:val="Normal"/>
        <w:pBdr>
          <w:top w:val="single" w:color="4472C4" w:sz="4" w:space="4"/>
          <w:left w:val="single" w:color="4472C4" w:sz="4" w:space="4"/>
          <w:bottom w:val="single" w:color="4472C4" w:sz="4" w:space="4"/>
          <w:right w:val="single" w:color="4472C4" w:sz="4" w:space="4"/>
        </w:pBdr>
        <w:shd w:val="clear" w:color="auto" w:fill="FFFFFF" w:themeFill="background1"/>
        <w:ind w:left="800"/>
        <w:jc w:val="left"/>
        <w:rPr>
          <w:rFonts w:ascii="Courier New" w:hAnsi="Courier New" w:cs="Courier New"/>
          <w:sz w:val="18"/>
          <w:szCs w:val="18"/>
        </w:rPr>
      </w:pPr>
      <w:r w:rsidRPr="666231A0" w:rsidR="666231A0">
        <w:rPr>
          <w:sz w:val="18"/>
          <w:szCs w:val="18"/>
        </w:rPr>
        <w:t xml:space="preserve">      "Label": "audio",</w:t>
      </w:r>
    </w:p>
    <w:p w:rsidRPr="00E7008E" w:rsidR="00C0610E" w:rsidP="666231A0" w:rsidRDefault="00C0610E" w14:paraId="3F1C9401" w14:textId="77777777" w14:noSpellErr="1">
      <w:pPr>
        <w:pStyle w:val="Normal"/>
        <w:pBdr>
          <w:top w:val="single" w:color="4472C4" w:sz="4" w:space="4"/>
          <w:left w:val="single" w:color="4472C4" w:sz="4" w:space="4"/>
          <w:bottom w:val="single" w:color="4472C4" w:sz="4" w:space="4"/>
          <w:right w:val="single" w:color="4472C4" w:sz="4" w:space="4"/>
        </w:pBdr>
        <w:shd w:val="clear" w:color="auto" w:fill="FFFFFF" w:themeFill="background1"/>
        <w:ind w:left="800"/>
        <w:jc w:val="left"/>
        <w:rPr>
          <w:rFonts w:ascii="Courier New" w:hAnsi="Courier New" w:cs="Courier New"/>
          <w:sz w:val="18"/>
          <w:szCs w:val="18"/>
        </w:rPr>
      </w:pPr>
      <w:r w:rsidRPr="666231A0" w:rsidR="666231A0">
        <w:rPr>
          <w:sz w:val="18"/>
          <w:szCs w:val="18"/>
        </w:rPr>
        <w:t xml:space="preserve">      "Format": "binary",</w:t>
      </w:r>
    </w:p>
    <w:p w:rsidRPr="00E7008E" w:rsidR="00C0610E" w:rsidP="666231A0" w:rsidRDefault="00C0610E" w14:paraId="4666C002" w14:textId="77777777">
      <w:pPr>
        <w:pStyle w:val="Normal"/>
        <w:pBdr>
          <w:top w:val="single" w:color="4472C4" w:sz="4" w:space="4"/>
          <w:left w:val="single" w:color="4472C4" w:sz="4" w:space="4"/>
          <w:bottom w:val="single" w:color="4472C4" w:sz="4" w:space="4"/>
          <w:right w:val="single" w:color="4472C4" w:sz="4" w:space="4"/>
        </w:pBdr>
        <w:shd w:val="clear" w:color="auto" w:fill="FFFFFF" w:themeFill="background1"/>
        <w:ind w:left="800"/>
        <w:jc w:val="left"/>
        <w:rPr>
          <w:rFonts w:ascii="Courier New" w:hAnsi="Courier New" w:cs="Courier New"/>
          <w:sz w:val="18"/>
          <w:szCs w:val="18"/>
        </w:rPr>
      </w:pPr>
      <w:r w:rsidRPr="666231A0" w:rsidR="666231A0">
        <w:rPr>
          <w:sz w:val="18"/>
          <w:szCs w:val="18"/>
        </w:rPr>
        <w:t xml:space="preserve">      "</w:t>
      </w:r>
      <w:proofErr w:type="spellStart"/>
      <w:r w:rsidRPr="666231A0" w:rsidR="666231A0">
        <w:rPr>
          <w:sz w:val="18"/>
          <w:szCs w:val="18"/>
        </w:rPr>
        <w:t>Subformat</w:t>
      </w:r>
      <w:proofErr w:type="spellEnd"/>
      <w:r w:rsidRPr="666231A0" w:rsidR="666231A0">
        <w:rPr>
          <w:sz w:val="18"/>
          <w:szCs w:val="18"/>
        </w:rPr>
        <w:t>": "audio/wav",</w:t>
      </w:r>
    </w:p>
    <w:p w:rsidRPr="00E7008E" w:rsidR="00C0610E" w:rsidP="666231A0" w:rsidRDefault="00C0610E" w14:paraId="6EE0D7CD" w14:textId="77777777" w14:noSpellErr="1">
      <w:pPr>
        <w:pStyle w:val="Normal"/>
        <w:pBdr>
          <w:top w:val="single" w:color="4472C4" w:sz="4" w:space="4"/>
          <w:left w:val="single" w:color="4472C4" w:sz="4" w:space="4"/>
          <w:bottom w:val="single" w:color="4472C4" w:sz="4" w:space="4"/>
          <w:right w:val="single" w:color="4472C4" w:sz="4" w:space="4"/>
        </w:pBdr>
        <w:shd w:val="clear" w:color="auto" w:fill="FFFFFF" w:themeFill="background1"/>
        <w:ind w:left="800"/>
        <w:jc w:val="left"/>
        <w:rPr>
          <w:rFonts w:ascii="Courier New" w:hAnsi="Courier New" w:cs="Courier New"/>
          <w:sz w:val="18"/>
          <w:szCs w:val="18"/>
        </w:rPr>
      </w:pPr>
      <w:r w:rsidRPr="666231A0" w:rsidR="666231A0">
        <w:rPr>
          <w:sz w:val="18"/>
          <w:szCs w:val="18"/>
        </w:rPr>
        <w:t xml:space="preserve">      "Content": b'\x52\x49\x46\x46...'  # Raw binary WAV</w:t>
      </w:r>
    </w:p>
    <w:p w:rsidRPr="00E7008E" w:rsidR="00C0610E" w:rsidP="666231A0" w:rsidRDefault="00C0610E" w14:paraId="42C3D3D3" w14:textId="77777777" w14:noSpellErr="1">
      <w:pPr>
        <w:pStyle w:val="Normal"/>
        <w:pBdr>
          <w:top w:val="single" w:color="4472C4" w:sz="4" w:space="4"/>
          <w:left w:val="single" w:color="4472C4" w:sz="4" w:space="4"/>
          <w:bottom w:val="single" w:color="4472C4" w:sz="4" w:space="4"/>
          <w:right w:val="single" w:color="4472C4" w:sz="4" w:space="4"/>
        </w:pBdr>
        <w:shd w:val="clear" w:color="auto" w:fill="FFFFFF" w:themeFill="background1"/>
        <w:ind w:left="800"/>
        <w:jc w:val="left"/>
        <w:rPr>
          <w:rFonts w:ascii="Courier New" w:hAnsi="Courier New" w:cs="Courier New"/>
          <w:sz w:val="18"/>
          <w:szCs w:val="18"/>
        </w:rPr>
      </w:pPr>
      <w:r w:rsidRPr="666231A0" w:rsidR="666231A0">
        <w:rPr>
          <w:sz w:val="18"/>
          <w:szCs w:val="18"/>
        </w:rPr>
        <w:t xml:space="preserve">    }</w:t>
      </w:r>
    </w:p>
    <w:p w:rsidRPr="00E7008E" w:rsidR="00C0610E" w:rsidP="666231A0" w:rsidRDefault="00C0610E" w14:paraId="6DA22555" w14:textId="77777777" w14:noSpellErr="1">
      <w:pPr>
        <w:pStyle w:val="Normal"/>
        <w:pBdr>
          <w:top w:val="single" w:color="4472C4" w:sz="4" w:space="4"/>
          <w:left w:val="single" w:color="4472C4" w:sz="4" w:space="4"/>
          <w:bottom w:val="single" w:color="4472C4" w:sz="4" w:space="4"/>
          <w:right w:val="single" w:color="4472C4" w:sz="4" w:space="4"/>
        </w:pBdr>
        <w:shd w:val="clear" w:color="auto" w:fill="FFFFFF" w:themeFill="background1"/>
        <w:ind w:left="800"/>
        <w:jc w:val="left"/>
        <w:rPr>
          <w:rFonts w:ascii="Courier New" w:hAnsi="Courier New" w:cs="Courier New"/>
          <w:sz w:val="18"/>
          <w:szCs w:val="18"/>
        </w:rPr>
      </w:pPr>
      <w:r w:rsidRPr="666231A0" w:rsidR="666231A0">
        <w:rPr>
          <w:sz w:val="18"/>
          <w:szCs w:val="18"/>
        </w:rPr>
        <w:t xml:space="preserve">  ]</w:t>
      </w:r>
    </w:p>
    <w:p w:rsidRPr="00E7008E" w:rsidR="00C0610E" w:rsidP="666231A0" w:rsidRDefault="00C0610E" w14:paraId="4DD68D1E" w14:textId="007F2C5D" w14:noSpellErr="1">
      <w:pPr>
        <w:pStyle w:val="Normal"/>
        <w:pBdr>
          <w:top w:val="single" w:color="4472C4" w:sz="4" w:space="4"/>
          <w:left w:val="single" w:color="4472C4" w:sz="4" w:space="4"/>
          <w:bottom w:val="single" w:color="4472C4" w:sz="4" w:space="4"/>
          <w:right w:val="single" w:color="4472C4" w:sz="4" w:space="4"/>
        </w:pBdr>
        <w:shd w:val="clear" w:color="auto" w:fill="FFFFFF" w:themeFill="background1"/>
        <w:ind w:left="800"/>
        <w:jc w:val="left"/>
        <w:rPr>
          <w:rFonts w:ascii="Courier New" w:hAnsi="Courier New" w:cs="Courier New"/>
          <w:sz w:val="18"/>
          <w:szCs w:val="18"/>
        </w:rPr>
      </w:pPr>
      <w:r w:rsidRPr="666231A0" w:rsidR="666231A0">
        <w:rPr>
          <w:sz w:val="18"/>
          <w:szCs w:val="18"/>
        </w:rPr>
        <w:t>}</w:t>
      </w:r>
    </w:p>
    <w:p w:rsidR="00C0610E" w:rsidP="666231A0" w:rsidRDefault="00C0610E" w14:paraId="5044FB14" w14:textId="77777777" w14:noSpellErr="1">
      <w:pPr>
        <w:pStyle w:val="Normal"/>
        <w:ind w:left="800"/>
        <w:jc w:val="left"/>
        <w:rPr>
          <w:sz w:val="16"/>
          <w:szCs w:val="16"/>
        </w:rPr>
      </w:pPr>
    </w:p>
    <w:p w:rsidR="00E7008E" w:rsidP="00C0610E" w:rsidRDefault="00E7008E" w14:paraId="1C6AF00B" w14:textId="76F7FCF4">
      <w:r w:rsidRPr="00E7008E">
        <w:t xml:space="preserve">This is encoded as a </w:t>
      </w:r>
      <w:r w:rsidRPr="00E7008E">
        <w:rPr>
          <w:b/>
          <w:bCs/>
        </w:rPr>
        <w:t>single CBOR binary frame</w:t>
      </w:r>
      <w:r w:rsidRPr="00E7008E">
        <w:t xml:space="preserve">. The audio </w:t>
      </w:r>
      <w:proofErr w:type="spellStart"/>
      <w:r w:rsidRPr="00E7008E">
        <w:t>submessage</w:t>
      </w:r>
      <w:proofErr w:type="spellEnd"/>
      <w:r w:rsidRPr="00E7008E">
        <w:t xml:space="preserve"> uses a byte string directly</w:t>
      </w:r>
      <w:r>
        <w:t xml:space="preserve"> and no base64 encoding.</w:t>
      </w:r>
    </w:p>
    <w:p w:rsidR="00E7008E" w:rsidP="00C0610E" w:rsidRDefault="00E7008E" w14:paraId="5732F487" w14:textId="77777777"/>
    <w:p w:rsidRPr="00E7008E" w:rsidR="00E7008E" w:rsidP="00E7008E" w:rsidRDefault="00E7008E" w14:paraId="026A0F98" w14:textId="63D18F1B">
      <w:pPr>
        <w:pStyle w:val="Heading3"/>
        <w:numPr>
          <w:ilvl w:val="0"/>
          <w:numId w:val="0"/>
        </w:numPr>
      </w:pPr>
      <w:r w:rsidRPr="00E7008E">
        <w:lastRenderedPageBreak/>
        <w:t>Example 2: Image Processing Request (CBOR)</w:t>
      </w:r>
    </w:p>
    <w:p w:rsidRPr="00E7008E" w:rsidR="00E7008E" w:rsidP="00A66058" w:rsidRDefault="00E7008E" w14:paraId="5E8AA807" w14:textId="77777777">
      <w:pPr>
        <w:ind w:left="400"/>
        <w:rPr>
          <w:rFonts w:ascii="Courier New" w:hAnsi="Courier New" w:cs="Courier New"/>
        </w:rPr>
      </w:pPr>
      <w:r>
        <w:t>{</w:t>
      </w:r>
    </w:p>
    <w:p w:rsidRPr="00E7008E" w:rsidR="00E7008E" w:rsidP="00A66058" w:rsidRDefault="00E7008E" w14:paraId="085CEB77" w14:textId="77777777">
      <w:pPr>
        <w:ind w:left="400"/>
        <w:rPr>
          <w:rFonts w:ascii="Courier New" w:hAnsi="Courier New" w:cs="Courier New"/>
        </w:rPr>
      </w:pPr>
      <w:r w:rsidRPr="00E7008E">
        <w:rPr>
          <w:rFonts w:ascii="Courier New" w:hAnsi="Courier New" w:cs="Courier New"/>
        </w:rPr>
        <w:t xml:space="preserve">  "</w:t>
      </w:r>
      <w:proofErr w:type="spellStart"/>
      <w:r w:rsidRPr="00E7008E">
        <w:rPr>
          <w:rFonts w:ascii="Courier New" w:hAnsi="Courier New" w:cs="Courier New"/>
        </w:rPr>
        <w:t>MessageType</w:t>
      </w:r>
      <w:proofErr w:type="spellEnd"/>
      <w:r w:rsidRPr="00E7008E">
        <w:rPr>
          <w:rFonts w:ascii="Courier New" w:hAnsi="Courier New" w:cs="Courier New"/>
        </w:rPr>
        <w:t>": "Request",</w:t>
      </w:r>
    </w:p>
    <w:p w:rsidRPr="00E7008E" w:rsidR="00E7008E" w:rsidP="00A66058" w:rsidRDefault="00E7008E" w14:paraId="6FC1DC51" w14:textId="77777777">
      <w:pPr>
        <w:ind w:left="400"/>
        <w:rPr>
          <w:rFonts w:ascii="Courier New" w:hAnsi="Courier New" w:cs="Courier New"/>
        </w:rPr>
      </w:pPr>
      <w:r w:rsidRPr="00E7008E">
        <w:rPr>
          <w:rFonts w:ascii="Courier New" w:hAnsi="Courier New" w:cs="Courier New"/>
        </w:rPr>
        <w:t xml:space="preserve">  "Format": "binary",</w:t>
      </w:r>
    </w:p>
    <w:p w:rsidRPr="00E7008E" w:rsidR="00E7008E" w:rsidP="00A66058" w:rsidRDefault="00E7008E" w14:paraId="7B2DF014" w14:textId="77777777">
      <w:pPr>
        <w:ind w:left="400"/>
        <w:rPr>
          <w:rFonts w:ascii="Courier New" w:hAnsi="Courier New" w:cs="Courier New"/>
        </w:rPr>
      </w:pPr>
      <w:r w:rsidRPr="00E7008E">
        <w:rPr>
          <w:rFonts w:ascii="Courier New" w:hAnsi="Courier New" w:cs="Courier New"/>
        </w:rPr>
        <w:t xml:space="preserve">  "</w:t>
      </w:r>
      <w:proofErr w:type="spellStart"/>
      <w:r w:rsidRPr="00E7008E">
        <w:rPr>
          <w:rFonts w:ascii="Courier New" w:hAnsi="Courier New" w:cs="Courier New"/>
        </w:rPr>
        <w:t>Subformat</w:t>
      </w:r>
      <w:proofErr w:type="spellEnd"/>
      <w:r w:rsidRPr="00E7008E">
        <w:rPr>
          <w:rFonts w:ascii="Courier New" w:hAnsi="Courier New" w:cs="Courier New"/>
        </w:rPr>
        <w:t>": "image/jpeg",</w:t>
      </w:r>
    </w:p>
    <w:p w:rsidRPr="00E7008E" w:rsidR="00E7008E" w:rsidP="00A66058" w:rsidRDefault="00E7008E" w14:paraId="2C603B9C" w14:textId="77777777">
      <w:pPr>
        <w:ind w:left="400"/>
        <w:rPr>
          <w:rFonts w:ascii="Courier New" w:hAnsi="Courier New" w:cs="Courier New"/>
        </w:rPr>
      </w:pPr>
      <w:r w:rsidRPr="00E7008E">
        <w:rPr>
          <w:rFonts w:ascii="Courier New" w:hAnsi="Courier New" w:cs="Courier New"/>
        </w:rPr>
        <w:t xml:space="preserve">  "Content": b'\</w:t>
      </w:r>
      <w:proofErr w:type="spellStart"/>
      <w:r w:rsidRPr="00E7008E">
        <w:rPr>
          <w:rFonts w:ascii="Courier New" w:hAnsi="Courier New" w:cs="Courier New"/>
        </w:rPr>
        <w:t>xff</w:t>
      </w:r>
      <w:proofErr w:type="spellEnd"/>
      <w:r w:rsidRPr="00E7008E">
        <w:rPr>
          <w:rFonts w:ascii="Courier New" w:hAnsi="Courier New" w:cs="Courier New"/>
        </w:rPr>
        <w:t>\xd8\</w:t>
      </w:r>
      <w:proofErr w:type="spellStart"/>
      <w:r w:rsidRPr="00E7008E">
        <w:rPr>
          <w:rFonts w:ascii="Courier New" w:hAnsi="Courier New" w:cs="Courier New"/>
        </w:rPr>
        <w:t>xff</w:t>
      </w:r>
      <w:proofErr w:type="spellEnd"/>
      <w:r w:rsidRPr="00E7008E">
        <w:rPr>
          <w:rFonts w:ascii="Courier New" w:hAnsi="Courier New" w:cs="Courier New"/>
        </w:rPr>
        <w:t>\xe0...</w:t>
      </w:r>
      <w:proofErr w:type="gramStart"/>
      <w:r w:rsidRPr="00E7008E">
        <w:rPr>
          <w:rFonts w:ascii="Courier New" w:hAnsi="Courier New" w:cs="Courier New"/>
        </w:rPr>
        <w:t>',  /</w:t>
      </w:r>
      <w:proofErr w:type="gramEnd"/>
      <w:r w:rsidRPr="00E7008E">
        <w:rPr>
          <w:rFonts w:ascii="Courier New" w:hAnsi="Courier New" w:cs="Courier New"/>
        </w:rPr>
        <w:t>/ JPEG binary</w:t>
      </w:r>
    </w:p>
    <w:p w:rsidRPr="00E7008E" w:rsidR="00E7008E" w:rsidP="00A66058" w:rsidRDefault="00E7008E" w14:paraId="02DB8B65" w14:textId="77777777">
      <w:pPr>
        <w:ind w:left="400"/>
        <w:rPr>
          <w:rFonts w:ascii="Courier New" w:hAnsi="Courier New" w:cs="Courier New"/>
        </w:rPr>
      </w:pPr>
      <w:r w:rsidRPr="00E7008E">
        <w:rPr>
          <w:rFonts w:ascii="Courier New" w:hAnsi="Courier New" w:cs="Courier New"/>
        </w:rPr>
        <w:t xml:space="preserve">  "</w:t>
      </w:r>
      <w:proofErr w:type="spellStart"/>
      <w:r w:rsidRPr="00E7008E">
        <w:rPr>
          <w:rFonts w:ascii="Courier New" w:hAnsi="Courier New" w:cs="Courier New"/>
        </w:rPr>
        <w:t>Submessages</w:t>
      </w:r>
      <w:proofErr w:type="spellEnd"/>
      <w:r w:rsidRPr="00E7008E">
        <w:rPr>
          <w:rFonts w:ascii="Courier New" w:hAnsi="Courier New" w:cs="Courier New"/>
        </w:rPr>
        <w:t>": [</w:t>
      </w:r>
    </w:p>
    <w:p w:rsidRPr="00E7008E" w:rsidR="00E7008E" w:rsidP="00A66058" w:rsidRDefault="00E7008E" w14:paraId="3B7F4C40" w14:textId="77777777">
      <w:pPr>
        <w:ind w:left="400"/>
        <w:rPr>
          <w:rFonts w:ascii="Courier New" w:hAnsi="Courier New" w:cs="Courier New"/>
        </w:rPr>
      </w:pPr>
      <w:r w:rsidRPr="00E7008E">
        <w:rPr>
          <w:rFonts w:ascii="Courier New" w:hAnsi="Courier New" w:cs="Courier New"/>
        </w:rPr>
        <w:t xml:space="preserve">    {</w:t>
      </w:r>
    </w:p>
    <w:p w:rsidRPr="00E7008E" w:rsidR="00E7008E" w:rsidP="00A66058" w:rsidRDefault="00E7008E" w14:paraId="1D9D13B0" w14:textId="77777777">
      <w:pPr>
        <w:ind w:left="400"/>
        <w:rPr>
          <w:rFonts w:ascii="Courier New" w:hAnsi="Courier New" w:cs="Courier New"/>
        </w:rPr>
      </w:pPr>
      <w:r w:rsidRPr="00E7008E">
        <w:rPr>
          <w:rFonts w:ascii="Courier New" w:hAnsi="Courier New" w:cs="Courier New"/>
        </w:rPr>
        <w:t xml:space="preserve">      "Label": "description",</w:t>
      </w:r>
    </w:p>
    <w:p w:rsidRPr="00E7008E" w:rsidR="00E7008E" w:rsidP="00A66058" w:rsidRDefault="00E7008E" w14:paraId="2E0908A7" w14:textId="77777777">
      <w:pPr>
        <w:ind w:left="400"/>
        <w:rPr>
          <w:rFonts w:ascii="Courier New" w:hAnsi="Courier New" w:cs="Courier New"/>
        </w:rPr>
      </w:pPr>
      <w:r w:rsidRPr="00E7008E">
        <w:rPr>
          <w:rFonts w:ascii="Courier New" w:hAnsi="Courier New" w:cs="Courier New"/>
        </w:rPr>
        <w:t xml:space="preserve">      "Format": "text",</w:t>
      </w:r>
    </w:p>
    <w:p w:rsidRPr="00E7008E" w:rsidR="00E7008E" w:rsidP="00A66058" w:rsidRDefault="00E7008E" w14:paraId="2B9DAD9C" w14:textId="77777777">
      <w:pPr>
        <w:ind w:left="400"/>
        <w:rPr>
          <w:rFonts w:ascii="Courier New" w:hAnsi="Courier New" w:cs="Courier New"/>
        </w:rPr>
      </w:pPr>
      <w:r w:rsidRPr="00E7008E">
        <w:rPr>
          <w:rFonts w:ascii="Courier New" w:hAnsi="Courier New" w:cs="Courier New"/>
        </w:rPr>
        <w:t xml:space="preserve">      "</w:t>
      </w:r>
      <w:proofErr w:type="spellStart"/>
      <w:r w:rsidRPr="00E7008E">
        <w:rPr>
          <w:rFonts w:ascii="Courier New" w:hAnsi="Courier New" w:cs="Courier New"/>
        </w:rPr>
        <w:t>Subformat</w:t>
      </w:r>
      <w:proofErr w:type="spellEnd"/>
      <w:r w:rsidRPr="00E7008E">
        <w:rPr>
          <w:rFonts w:ascii="Courier New" w:hAnsi="Courier New" w:cs="Courier New"/>
        </w:rPr>
        <w:t>": "</w:t>
      </w:r>
      <w:proofErr w:type="spellStart"/>
      <w:r w:rsidRPr="00E7008E">
        <w:rPr>
          <w:rFonts w:ascii="Courier New" w:hAnsi="Courier New" w:cs="Courier New"/>
        </w:rPr>
        <w:t>en</w:t>
      </w:r>
      <w:proofErr w:type="spellEnd"/>
      <w:r w:rsidRPr="00E7008E">
        <w:rPr>
          <w:rFonts w:ascii="Courier New" w:hAnsi="Courier New" w:cs="Courier New"/>
        </w:rPr>
        <w:t>",</w:t>
      </w:r>
    </w:p>
    <w:p w:rsidRPr="00E7008E" w:rsidR="00E7008E" w:rsidP="00A66058" w:rsidRDefault="00E7008E" w14:paraId="5B1A0353" w14:textId="77777777">
      <w:pPr>
        <w:ind w:left="400"/>
        <w:rPr>
          <w:rFonts w:ascii="Courier New" w:hAnsi="Courier New" w:cs="Courier New"/>
        </w:rPr>
      </w:pPr>
      <w:r w:rsidRPr="00E7008E">
        <w:rPr>
          <w:rFonts w:ascii="Courier New" w:hAnsi="Courier New" w:cs="Courier New"/>
        </w:rPr>
        <w:t xml:space="preserve">      "Content": "Process this image for defects"</w:t>
      </w:r>
    </w:p>
    <w:p w:rsidRPr="00E7008E" w:rsidR="00E7008E" w:rsidP="00A66058" w:rsidRDefault="00E7008E" w14:paraId="0FFE7633" w14:textId="77777777">
      <w:pPr>
        <w:ind w:left="400"/>
        <w:rPr>
          <w:rFonts w:ascii="Courier New" w:hAnsi="Courier New" w:cs="Courier New"/>
        </w:rPr>
      </w:pPr>
      <w:r w:rsidRPr="00E7008E">
        <w:rPr>
          <w:rFonts w:ascii="Courier New" w:hAnsi="Courier New" w:cs="Courier New"/>
        </w:rPr>
        <w:t xml:space="preserve">    }</w:t>
      </w:r>
    </w:p>
    <w:p w:rsidRPr="00E7008E" w:rsidR="00E7008E" w:rsidP="00A66058" w:rsidRDefault="00E7008E" w14:paraId="30093D59" w14:textId="77777777">
      <w:pPr>
        <w:ind w:left="400"/>
        <w:rPr>
          <w:rFonts w:ascii="Courier New" w:hAnsi="Courier New" w:cs="Courier New"/>
        </w:rPr>
      </w:pPr>
      <w:r w:rsidRPr="00E7008E">
        <w:rPr>
          <w:rFonts w:ascii="Courier New" w:hAnsi="Courier New" w:cs="Courier New"/>
        </w:rPr>
        <w:t xml:space="preserve">  ]</w:t>
      </w:r>
    </w:p>
    <w:p w:rsidR="00E7008E" w:rsidP="00A66058" w:rsidRDefault="00E7008E" w14:paraId="6327BED6" w14:textId="6D83495C">
      <w:pPr>
        <w:ind w:left="400"/>
        <w:rPr>
          <w:rFonts w:ascii="Courier New" w:hAnsi="Courier New" w:cs="Courier New"/>
        </w:rPr>
      </w:pPr>
      <w:r w:rsidRPr="00E7008E">
        <w:rPr>
          <w:rFonts w:ascii="Courier New" w:hAnsi="Courier New" w:cs="Courier New"/>
        </w:rPr>
        <w:t>}</w:t>
      </w:r>
    </w:p>
    <w:p w:rsidRPr="00E7008E" w:rsidR="00E7008E" w:rsidP="00E7008E" w:rsidRDefault="00E7008E" w14:paraId="79673749" w14:textId="4EA3AE7C">
      <w:r>
        <w:t>CBOR encoding allows this entire object to be transmitted compactly.</w:t>
      </w:r>
    </w:p>
    <w:p w:rsidRPr="00E7008E" w:rsidR="00E7008E" w:rsidP="00E7008E" w:rsidRDefault="00E7008E" w14:paraId="580ABB87" w14:textId="77777777">
      <w:pPr>
        <w:rPr>
          <w:rFonts w:ascii="Courier New" w:hAnsi="Courier New" w:cs="Courier New"/>
        </w:rPr>
      </w:pPr>
    </w:p>
    <w:p w:rsidR="00C0610E" w:rsidP="00C0610E" w:rsidRDefault="00E7008E" w14:paraId="0710ED1C" w14:textId="684C8095">
      <w:pPr>
        <w:rPr>
          <w:b/>
        </w:rPr>
      </w:pPr>
      <w:r w:rsidRPr="00E7008E">
        <w:rPr>
          <w:b/>
        </w:rPr>
        <w:t>Example 3: Text Fallback (JSON over WebSocket text frame)</w:t>
      </w:r>
    </w:p>
    <w:p w:rsidRPr="00E7008E" w:rsidR="00E7008E" w:rsidP="00E7008E" w:rsidRDefault="00E7008E" w14:paraId="4BAB8931" w14:textId="77777777">
      <w:pPr>
        <w:rPr>
          <w:rFonts w:ascii="Courier New" w:hAnsi="Courier New" w:cs="Courier New"/>
          <w:sz w:val="16"/>
          <w:szCs w:val="16"/>
        </w:rPr>
      </w:pPr>
      <w:r w:rsidRPr="00E7008E">
        <w:rPr>
          <w:rFonts w:ascii="Courier New" w:hAnsi="Courier New" w:cs="Courier New"/>
          <w:sz w:val="16"/>
          <w:szCs w:val="16"/>
        </w:rPr>
        <w:t>{</w:t>
      </w:r>
    </w:p>
    <w:p w:rsidRPr="00E7008E" w:rsidR="00E7008E" w:rsidP="00E7008E" w:rsidRDefault="00E7008E" w14:paraId="0EBAF957" w14:textId="77777777">
      <w:pPr>
        <w:rPr>
          <w:rFonts w:ascii="Courier New" w:hAnsi="Courier New" w:cs="Courier New"/>
          <w:sz w:val="16"/>
          <w:szCs w:val="16"/>
        </w:rPr>
      </w:pPr>
      <w:r w:rsidRPr="00E7008E">
        <w:rPr>
          <w:rFonts w:ascii="Courier New" w:hAnsi="Courier New" w:cs="Courier New"/>
          <w:sz w:val="16"/>
          <w:szCs w:val="16"/>
        </w:rPr>
        <w:t xml:space="preserve">  "</w:t>
      </w:r>
      <w:proofErr w:type="spellStart"/>
      <w:r w:rsidRPr="00E7008E">
        <w:rPr>
          <w:rFonts w:ascii="Courier New" w:hAnsi="Courier New" w:cs="Courier New"/>
          <w:sz w:val="16"/>
          <w:szCs w:val="16"/>
        </w:rPr>
        <w:t>MessageType</w:t>
      </w:r>
      <w:proofErr w:type="spellEnd"/>
      <w:r w:rsidRPr="00E7008E">
        <w:rPr>
          <w:rFonts w:ascii="Courier New" w:hAnsi="Courier New" w:cs="Courier New"/>
          <w:sz w:val="16"/>
          <w:szCs w:val="16"/>
        </w:rPr>
        <w:t>": "Request",</w:t>
      </w:r>
    </w:p>
    <w:p w:rsidRPr="00E7008E" w:rsidR="00E7008E" w:rsidP="00E7008E" w:rsidRDefault="00E7008E" w14:paraId="35FC3E98" w14:textId="77777777">
      <w:pPr>
        <w:rPr>
          <w:rFonts w:ascii="Courier New" w:hAnsi="Courier New" w:cs="Courier New"/>
          <w:sz w:val="16"/>
          <w:szCs w:val="16"/>
        </w:rPr>
      </w:pPr>
      <w:r w:rsidRPr="00E7008E">
        <w:rPr>
          <w:rFonts w:ascii="Courier New" w:hAnsi="Courier New" w:cs="Courier New"/>
          <w:sz w:val="16"/>
          <w:szCs w:val="16"/>
        </w:rPr>
        <w:t xml:space="preserve">  "Format": "binary",</w:t>
      </w:r>
    </w:p>
    <w:p w:rsidRPr="00E7008E" w:rsidR="00E7008E" w:rsidP="00E7008E" w:rsidRDefault="00E7008E" w14:paraId="28FA2BB4" w14:textId="77777777">
      <w:pPr>
        <w:rPr>
          <w:rFonts w:ascii="Courier New" w:hAnsi="Courier New" w:cs="Courier New"/>
          <w:sz w:val="16"/>
          <w:szCs w:val="16"/>
        </w:rPr>
      </w:pPr>
      <w:r w:rsidRPr="00E7008E">
        <w:rPr>
          <w:rFonts w:ascii="Courier New" w:hAnsi="Courier New" w:cs="Courier New"/>
          <w:sz w:val="16"/>
          <w:szCs w:val="16"/>
        </w:rPr>
        <w:t xml:space="preserve">  "</w:t>
      </w:r>
      <w:proofErr w:type="spellStart"/>
      <w:r w:rsidRPr="00E7008E">
        <w:rPr>
          <w:rFonts w:ascii="Courier New" w:hAnsi="Courier New" w:cs="Courier New"/>
          <w:sz w:val="16"/>
          <w:szCs w:val="16"/>
        </w:rPr>
        <w:t>Subformat</w:t>
      </w:r>
      <w:proofErr w:type="spellEnd"/>
      <w:r w:rsidRPr="00E7008E">
        <w:rPr>
          <w:rFonts w:ascii="Courier New" w:hAnsi="Courier New" w:cs="Courier New"/>
          <w:sz w:val="16"/>
          <w:szCs w:val="16"/>
        </w:rPr>
        <w:t>": "audio/</w:t>
      </w:r>
      <w:proofErr w:type="gramStart"/>
      <w:r w:rsidRPr="00E7008E">
        <w:rPr>
          <w:rFonts w:ascii="Courier New" w:hAnsi="Courier New" w:cs="Courier New"/>
          <w:sz w:val="16"/>
          <w:szCs w:val="16"/>
        </w:rPr>
        <w:t>wav;base</w:t>
      </w:r>
      <w:proofErr w:type="gramEnd"/>
      <w:r w:rsidRPr="00E7008E">
        <w:rPr>
          <w:rFonts w:ascii="Courier New" w:hAnsi="Courier New" w:cs="Courier New"/>
          <w:sz w:val="16"/>
          <w:szCs w:val="16"/>
        </w:rPr>
        <w:t>64",</w:t>
      </w:r>
    </w:p>
    <w:p w:rsidRPr="00E7008E" w:rsidR="00E7008E" w:rsidP="00E7008E" w:rsidRDefault="00E7008E" w14:paraId="206B741B" w14:textId="77777777">
      <w:pPr>
        <w:rPr>
          <w:rFonts w:ascii="Courier New" w:hAnsi="Courier New" w:cs="Courier New"/>
          <w:sz w:val="16"/>
          <w:szCs w:val="16"/>
        </w:rPr>
      </w:pPr>
      <w:r w:rsidRPr="00E7008E">
        <w:rPr>
          <w:rFonts w:ascii="Courier New" w:hAnsi="Courier New" w:cs="Courier New"/>
          <w:sz w:val="16"/>
          <w:szCs w:val="16"/>
        </w:rPr>
        <w:t xml:space="preserve">  "Content": "UklGRngAAABXQVZFZm10IBAAAAABAAEAESsAACJWAAACABAAZGF0YYAA...",</w:t>
      </w:r>
    </w:p>
    <w:p w:rsidRPr="00E7008E" w:rsidR="00E7008E" w:rsidP="00E7008E" w:rsidRDefault="00E7008E" w14:paraId="5551EFDF" w14:textId="77777777">
      <w:pPr>
        <w:rPr>
          <w:rFonts w:ascii="Courier New" w:hAnsi="Courier New" w:cs="Courier New"/>
          <w:sz w:val="16"/>
          <w:szCs w:val="16"/>
        </w:rPr>
      </w:pPr>
      <w:r w:rsidRPr="00E7008E">
        <w:rPr>
          <w:rFonts w:ascii="Courier New" w:hAnsi="Courier New" w:cs="Courier New"/>
          <w:sz w:val="16"/>
          <w:szCs w:val="16"/>
        </w:rPr>
        <w:t xml:space="preserve">  "</w:t>
      </w:r>
      <w:proofErr w:type="spellStart"/>
      <w:r w:rsidRPr="00E7008E">
        <w:rPr>
          <w:rFonts w:ascii="Courier New" w:hAnsi="Courier New" w:cs="Courier New"/>
          <w:sz w:val="16"/>
          <w:szCs w:val="16"/>
        </w:rPr>
        <w:t>Submessages</w:t>
      </w:r>
      <w:proofErr w:type="spellEnd"/>
      <w:r w:rsidRPr="00E7008E">
        <w:rPr>
          <w:rFonts w:ascii="Courier New" w:hAnsi="Courier New" w:cs="Courier New"/>
          <w:sz w:val="16"/>
          <w:szCs w:val="16"/>
        </w:rPr>
        <w:t>": [</w:t>
      </w:r>
    </w:p>
    <w:p w:rsidRPr="00E7008E" w:rsidR="00E7008E" w:rsidP="00E7008E" w:rsidRDefault="00E7008E" w14:paraId="436C2377" w14:textId="77777777">
      <w:pPr>
        <w:rPr>
          <w:rFonts w:ascii="Courier New" w:hAnsi="Courier New" w:cs="Courier New"/>
          <w:sz w:val="16"/>
          <w:szCs w:val="16"/>
        </w:rPr>
      </w:pPr>
      <w:r w:rsidRPr="00E7008E">
        <w:rPr>
          <w:rFonts w:ascii="Courier New" w:hAnsi="Courier New" w:cs="Courier New"/>
          <w:sz w:val="16"/>
          <w:szCs w:val="16"/>
        </w:rPr>
        <w:t xml:space="preserve">    {</w:t>
      </w:r>
    </w:p>
    <w:p w:rsidRPr="00E7008E" w:rsidR="00E7008E" w:rsidP="00E7008E" w:rsidRDefault="00E7008E" w14:paraId="269963D3" w14:textId="77777777">
      <w:pPr>
        <w:rPr>
          <w:rFonts w:ascii="Courier New" w:hAnsi="Courier New" w:cs="Courier New"/>
          <w:sz w:val="16"/>
          <w:szCs w:val="16"/>
        </w:rPr>
      </w:pPr>
      <w:r w:rsidRPr="00E7008E">
        <w:rPr>
          <w:rFonts w:ascii="Courier New" w:hAnsi="Courier New" w:cs="Courier New"/>
          <w:sz w:val="16"/>
          <w:szCs w:val="16"/>
        </w:rPr>
        <w:t xml:space="preserve">      "Label": "transcription",</w:t>
      </w:r>
    </w:p>
    <w:p w:rsidRPr="00E7008E" w:rsidR="00E7008E" w:rsidP="00E7008E" w:rsidRDefault="00E7008E" w14:paraId="65975617" w14:textId="77777777">
      <w:pPr>
        <w:rPr>
          <w:rFonts w:ascii="Courier New" w:hAnsi="Courier New" w:cs="Courier New"/>
          <w:sz w:val="16"/>
          <w:szCs w:val="16"/>
        </w:rPr>
      </w:pPr>
      <w:r w:rsidRPr="00E7008E">
        <w:rPr>
          <w:rFonts w:ascii="Courier New" w:hAnsi="Courier New" w:cs="Courier New"/>
          <w:sz w:val="16"/>
          <w:szCs w:val="16"/>
        </w:rPr>
        <w:t xml:space="preserve">      "Format": "text",</w:t>
      </w:r>
    </w:p>
    <w:p w:rsidRPr="00E7008E" w:rsidR="00E7008E" w:rsidP="00E7008E" w:rsidRDefault="00E7008E" w14:paraId="79CE9249" w14:textId="77777777">
      <w:pPr>
        <w:rPr>
          <w:rFonts w:ascii="Courier New" w:hAnsi="Courier New" w:cs="Courier New"/>
          <w:sz w:val="16"/>
          <w:szCs w:val="16"/>
        </w:rPr>
      </w:pPr>
      <w:r w:rsidRPr="00E7008E">
        <w:rPr>
          <w:rFonts w:ascii="Courier New" w:hAnsi="Courier New" w:cs="Courier New"/>
          <w:sz w:val="16"/>
          <w:szCs w:val="16"/>
        </w:rPr>
        <w:t xml:space="preserve">      "</w:t>
      </w:r>
      <w:proofErr w:type="spellStart"/>
      <w:r w:rsidRPr="00E7008E">
        <w:rPr>
          <w:rFonts w:ascii="Courier New" w:hAnsi="Courier New" w:cs="Courier New"/>
          <w:sz w:val="16"/>
          <w:szCs w:val="16"/>
        </w:rPr>
        <w:t>Subformat</w:t>
      </w:r>
      <w:proofErr w:type="spellEnd"/>
      <w:r w:rsidRPr="00E7008E">
        <w:rPr>
          <w:rFonts w:ascii="Courier New" w:hAnsi="Courier New" w:cs="Courier New"/>
          <w:sz w:val="16"/>
          <w:szCs w:val="16"/>
        </w:rPr>
        <w:t>": "</w:t>
      </w:r>
      <w:proofErr w:type="spellStart"/>
      <w:r w:rsidRPr="00E7008E">
        <w:rPr>
          <w:rFonts w:ascii="Courier New" w:hAnsi="Courier New" w:cs="Courier New"/>
          <w:sz w:val="16"/>
          <w:szCs w:val="16"/>
        </w:rPr>
        <w:t>en</w:t>
      </w:r>
      <w:proofErr w:type="spellEnd"/>
      <w:r w:rsidRPr="00E7008E">
        <w:rPr>
          <w:rFonts w:ascii="Courier New" w:hAnsi="Courier New" w:cs="Courier New"/>
          <w:sz w:val="16"/>
          <w:szCs w:val="16"/>
        </w:rPr>
        <w:t>-US",</w:t>
      </w:r>
    </w:p>
    <w:p w:rsidRPr="00E7008E" w:rsidR="00E7008E" w:rsidP="00E7008E" w:rsidRDefault="00E7008E" w14:paraId="04CEE3DF" w14:textId="77777777">
      <w:pPr>
        <w:rPr>
          <w:rFonts w:ascii="Courier New" w:hAnsi="Courier New" w:cs="Courier New"/>
          <w:sz w:val="16"/>
          <w:szCs w:val="16"/>
        </w:rPr>
      </w:pPr>
      <w:r w:rsidRPr="00E7008E">
        <w:rPr>
          <w:rFonts w:ascii="Courier New" w:hAnsi="Courier New" w:cs="Courier New"/>
          <w:sz w:val="16"/>
          <w:szCs w:val="16"/>
        </w:rPr>
        <w:t xml:space="preserve">      "Content": "What’s the current stock price of Tesla?"</w:t>
      </w:r>
    </w:p>
    <w:p w:rsidRPr="00E7008E" w:rsidR="00E7008E" w:rsidP="00E7008E" w:rsidRDefault="00E7008E" w14:paraId="1008A454" w14:textId="77777777">
      <w:pPr>
        <w:rPr>
          <w:rFonts w:ascii="Courier New" w:hAnsi="Courier New" w:cs="Courier New"/>
          <w:sz w:val="16"/>
          <w:szCs w:val="16"/>
        </w:rPr>
      </w:pPr>
      <w:r w:rsidRPr="00E7008E">
        <w:rPr>
          <w:rFonts w:ascii="Courier New" w:hAnsi="Courier New" w:cs="Courier New"/>
          <w:sz w:val="16"/>
          <w:szCs w:val="16"/>
        </w:rPr>
        <w:t xml:space="preserve">    }</w:t>
      </w:r>
    </w:p>
    <w:p w:rsidRPr="00E7008E" w:rsidR="00E7008E" w:rsidP="00E7008E" w:rsidRDefault="00E7008E" w14:paraId="3694D47A" w14:textId="77777777">
      <w:pPr>
        <w:rPr>
          <w:rFonts w:ascii="Courier New" w:hAnsi="Courier New" w:cs="Courier New"/>
          <w:sz w:val="16"/>
          <w:szCs w:val="16"/>
        </w:rPr>
      </w:pPr>
      <w:r w:rsidRPr="00E7008E">
        <w:rPr>
          <w:rFonts w:ascii="Courier New" w:hAnsi="Courier New" w:cs="Courier New"/>
          <w:sz w:val="16"/>
          <w:szCs w:val="16"/>
        </w:rPr>
        <w:lastRenderedPageBreak/>
        <w:t xml:space="preserve">  ]</w:t>
      </w:r>
    </w:p>
    <w:p w:rsidR="00E7008E" w:rsidP="00E7008E" w:rsidRDefault="00E7008E" w14:paraId="79B5484D" w14:textId="06A81B60">
      <w:pPr>
        <w:rPr>
          <w:rFonts w:ascii="Courier New" w:hAnsi="Courier New" w:cs="Courier New"/>
          <w:sz w:val="16"/>
          <w:szCs w:val="16"/>
        </w:rPr>
      </w:pPr>
      <w:r w:rsidRPr="00E7008E">
        <w:rPr>
          <w:rFonts w:ascii="Courier New" w:hAnsi="Courier New" w:cs="Courier New"/>
          <w:sz w:val="16"/>
          <w:szCs w:val="16"/>
        </w:rPr>
        <w:t>}</w:t>
      </w:r>
    </w:p>
    <w:p w:rsidR="00E7008E" w:rsidP="00E7008E" w:rsidRDefault="00E7008E" w14:paraId="31E06B62" w14:textId="77777777">
      <w:pPr>
        <w:rPr>
          <w:rFonts w:ascii="Courier New" w:hAnsi="Courier New" w:cs="Courier New"/>
          <w:sz w:val="16"/>
          <w:szCs w:val="16"/>
        </w:rPr>
      </w:pPr>
    </w:p>
    <w:p w:rsidRPr="00663E40" w:rsidR="00663E40" w:rsidP="00663E40" w:rsidRDefault="00663E40" w14:paraId="6B58466E" w14:textId="77777777">
      <w:pPr>
        <w:pStyle w:val="Heading1"/>
        <w:numPr>
          <w:ilvl w:val="0"/>
          <w:numId w:val="0"/>
        </w:numPr>
      </w:pPr>
      <w:r>
        <w:t>8. Message Handling and Framing</w:t>
      </w:r>
    </w:p>
    <w:tbl>
      <w:tblPr>
        <w:tblW w:w="8717" w:type="dxa"/>
        <w:tblCellSpacing w:w="15" w:type="dxa"/>
        <w:tblCellMar>
          <w:top w:w="15" w:type="dxa"/>
          <w:left w:w="15" w:type="dxa"/>
          <w:bottom w:w="15" w:type="dxa"/>
          <w:right w:w="15" w:type="dxa"/>
        </w:tblCellMar>
        <w:tblLook w:val="04A0" w:firstRow="1" w:lastRow="0" w:firstColumn="1" w:lastColumn="0" w:noHBand="0" w:noVBand="1"/>
      </w:tblPr>
      <w:tblGrid>
        <w:gridCol w:w="2637"/>
        <w:gridCol w:w="4044"/>
        <w:gridCol w:w="2036"/>
      </w:tblGrid>
      <w:tr w:rsidR="00663E40" w:rsidTr="00663E40" w14:paraId="6233A401" w14:textId="77777777">
        <w:trPr>
          <w:trHeight w:val="470"/>
          <w:tblHeader/>
          <w:tblCellSpacing w:w="15" w:type="dxa"/>
        </w:trPr>
        <w:tc>
          <w:tcPr>
            <w:tcW w:w="0" w:type="auto"/>
            <w:vAlign w:val="center"/>
            <w:hideMark/>
          </w:tcPr>
          <w:p w:rsidRPr="00663E40" w:rsidR="00663E40" w:rsidRDefault="00663E40" w14:paraId="3492CEAA" w14:textId="77777777">
            <w:pPr>
              <w:jc w:val="center"/>
              <w:rPr>
                <w:b/>
                <w:bCs/>
              </w:rPr>
            </w:pPr>
            <w:r w:rsidRPr="00663E40">
              <w:rPr>
                <w:b/>
                <w:bCs/>
              </w:rPr>
              <w:t>Feature</w:t>
            </w:r>
          </w:p>
        </w:tc>
        <w:tc>
          <w:tcPr>
            <w:tcW w:w="0" w:type="auto"/>
            <w:vAlign w:val="center"/>
            <w:hideMark/>
          </w:tcPr>
          <w:p w:rsidRPr="00663E40" w:rsidR="00663E40" w:rsidRDefault="00663E40" w14:paraId="7F0F2E64" w14:textId="77777777">
            <w:pPr>
              <w:jc w:val="center"/>
              <w:rPr>
                <w:b/>
                <w:bCs/>
              </w:rPr>
            </w:pPr>
            <w:r w:rsidRPr="00663E40">
              <w:rPr>
                <w:b/>
                <w:bCs/>
              </w:rPr>
              <w:t>CBOR Frame</w:t>
            </w:r>
          </w:p>
        </w:tc>
        <w:tc>
          <w:tcPr>
            <w:tcW w:w="0" w:type="auto"/>
            <w:vAlign w:val="center"/>
            <w:hideMark/>
          </w:tcPr>
          <w:p w:rsidRPr="00663E40" w:rsidR="00663E40" w:rsidRDefault="00663E40" w14:paraId="04739BFB" w14:textId="77777777">
            <w:pPr>
              <w:jc w:val="center"/>
              <w:rPr>
                <w:b/>
                <w:bCs/>
              </w:rPr>
            </w:pPr>
            <w:r w:rsidRPr="00663E40">
              <w:rPr>
                <w:b/>
                <w:bCs/>
              </w:rPr>
              <w:t>Text Fallback</w:t>
            </w:r>
          </w:p>
        </w:tc>
      </w:tr>
      <w:tr w:rsidR="00663E40" w:rsidTr="00663E40" w14:paraId="33CA5205" w14:textId="77777777">
        <w:trPr>
          <w:trHeight w:val="470"/>
          <w:tblCellSpacing w:w="15" w:type="dxa"/>
        </w:trPr>
        <w:tc>
          <w:tcPr>
            <w:tcW w:w="0" w:type="auto"/>
            <w:vAlign w:val="center"/>
            <w:hideMark/>
          </w:tcPr>
          <w:p w:rsidR="00663E40" w:rsidRDefault="00663E40" w14:paraId="7227A090" w14:textId="77777777">
            <w:pPr>
              <w:jc w:val="left"/>
            </w:pPr>
            <w:r>
              <w:t>Frame Type</w:t>
            </w:r>
          </w:p>
        </w:tc>
        <w:tc>
          <w:tcPr>
            <w:tcW w:w="0" w:type="auto"/>
            <w:vAlign w:val="center"/>
            <w:hideMark/>
          </w:tcPr>
          <w:p w:rsidR="00663E40" w:rsidRDefault="00663E40" w14:paraId="7547AB39" w14:textId="77777777">
            <w:r>
              <w:t>Binary</w:t>
            </w:r>
          </w:p>
        </w:tc>
        <w:tc>
          <w:tcPr>
            <w:tcW w:w="0" w:type="auto"/>
            <w:vAlign w:val="center"/>
            <w:hideMark/>
          </w:tcPr>
          <w:p w:rsidR="00663E40" w:rsidRDefault="00663E40" w14:paraId="59808DBC" w14:textId="77777777">
            <w:r>
              <w:t>Text</w:t>
            </w:r>
          </w:p>
        </w:tc>
      </w:tr>
      <w:tr w:rsidR="00663E40" w:rsidTr="00663E40" w14:paraId="0C0FD022" w14:textId="77777777">
        <w:trPr>
          <w:trHeight w:val="470"/>
          <w:tblCellSpacing w:w="15" w:type="dxa"/>
        </w:trPr>
        <w:tc>
          <w:tcPr>
            <w:tcW w:w="0" w:type="auto"/>
            <w:vAlign w:val="center"/>
            <w:hideMark/>
          </w:tcPr>
          <w:p w:rsidR="00663E40" w:rsidRDefault="00663E40" w14:paraId="73B952CB" w14:textId="77777777">
            <w:r>
              <w:t>Encoding</w:t>
            </w:r>
          </w:p>
        </w:tc>
        <w:tc>
          <w:tcPr>
            <w:tcW w:w="0" w:type="auto"/>
            <w:vAlign w:val="center"/>
            <w:hideMark/>
          </w:tcPr>
          <w:p w:rsidR="00663E40" w:rsidRDefault="00663E40" w14:paraId="27AA32CE" w14:textId="77777777">
            <w:r>
              <w:t>CBOR</w:t>
            </w:r>
          </w:p>
        </w:tc>
        <w:tc>
          <w:tcPr>
            <w:tcW w:w="0" w:type="auto"/>
            <w:vAlign w:val="center"/>
            <w:hideMark/>
          </w:tcPr>
          <w:p w:rsidR="00663E40" w:rsidRDefault="00663E40" w14:paraId="476BC275" w14:textId="77777777">
            <w:r>
              <w:t>UTF-8 JSON</w:t>
            </w:r>
          </w:p>
        </w:tc>
      </w:tr>
      <w:tr w:rsidR="00663E40" w:rsidTr="00663E40" w14:paraId="19857979" w14:textId="77777777">
        <w:trPr>
          <w:trHeight w:val="470"/>
          <w:tblCellSpacing w:w="15" w:type="dxa"/>
        </w:trPr>
        <w:tc>
          <w:tcPr>
            <w:tcW w:w="0" w:type="auto"/>
            <w:vAlign w:val="center"/>
            <w:hideMark/>
          </w:tcPr>
          <w:p w:rsidR="00663E40" w:rsidRDefault="00663E40" w14:paraId="55B062B8" w14:textId="77777777">
            <w:r>
              <w:t>Binary Data Support</w:t>
            </w:r>
          </w:p>
        </w:tc>
        <w:tc>
          <w:tcPr>
            <w:tcW w:w="0" w:type="auto"/>
            <w:vAlign w:val="center"/>
            <w:hideMark/>
          </w:tcPr>
          <w:p w:rsidR="00663E40" w:rsidRDefault="00663E40" w14:paraId="6AC819CA" w14:textId="77777777">
            <w:r>
              <w:t>Native (byte string)</w:t>
            </w:r>
          </w:p>
        </w:tc>
        <w:tc>
          <w:tcPr>
            <w:tcW w:w="0" w:type="auto"/>
            <w:vAlign w:val="center"/>
            <w:hideMark/>
          </w:tcPr>
          <w:p w:rsidR="00663E40" w:rsidRDefault="00663E40" w14:paraId="19923845" w14:textId="77777777">
            <w:r>
              <w:t>Base64 in JSON</w:t>
            </w:r>
          </w:p>
        </w:tc>
      </w:tr>
      <w:tr w:rsidR="00663E40" w:rsidTr="00663E40" w14:paraId="2C011E18" w14:textId="77777777">
        <w:trPr>
          <w:trHeight w:val="470"/>
          <w:tblCellSpacing w:w="15" w:type="dxa"/>
        </w:trPr>
        <w:tc>
          <w:tcPr>
            <w:tcW w:w="0" w:type="auto"/>
            <w:vAlign w:val="center"/>
            <w:hideMark/>
          </w:tcPr>
          <w:p w:rsidR="00663E40" w:rsidRDefault="00663E40" w14:paraId="3091D898" w14:textId="77777777">
            <w:r>
              <w:t>Compression Support</w:t>
            </w:r>
          </w:p>
        </w:tc>
        <w:tc>
          <w:tcPr>
            <w:tcW w:w="0" w:type="auto"/>
            <w:vAlign w:val="center"/>
            <w:hideMark/>
          </w:tcPr>
          <w:p w:rsidR="00663E40" w:rsidRDefault="00663E40" w14:paraId="662F1D8D" w14:textId="77777777">
            <w:r>
              <w:t xml:space="preserve">Optional (via </w:t>
            </w:r>
            <w:proofErr w:type="spellStart"/>
            <w:r>
              <w:t>permessage</w:t>
            </w:r>
            <w:proofErr w:type="spellEnd"/>
            <w:r>
              <w:t>-deflate)</w:t>
            </w:r>
          </w:p>
        </w:tc>
        <w:tc>
          <w:tcPr>
            <w:tcW w:w="0" w:type="auto"/>
            <w:vAlign w:val="center"/>
            <w:hideMark/>
          </w:tcPr>
          <w:p w:rsidR="00663E40" w:rsidRDefault="00663E40" w14:paraId="388D9E5D" w14:textId="77777777">
            <w:r>
              <w:t>Optional</w:t>
            </w:r>
          </w:p>
        </w:tc>
      </w:tr>
      <w:tr w:rsidR="00663E40" w:rsidTr="00663E40" w14:paraId="3C70B3FA" w14:textId="77777777">
        <w:trPr>
          <w:trHeight w:val="470"/>
          <w:tblCellSpacing w:w="15" w:type="dxa"/>
        </w:trPr>
        <w:tc>
          <w:tcPr>
            <w:tcW w:w="0" w:type="auto"/>
            <w:vAlign w:val="center"/>
            <w:hideMark/>
          </w:tcPr>
          <w:p w:rsidR="00663E40" w:rsidRDefault="00663E40" w14:paraId="41EC3D0F" w14:textId="77777777">
            <w:r>
              <w:t>Streaming Support</w:t>
            </w:r>
          </w:p>
        </w:tc>
        <w:tc>
          <w:tcPr>
            <w:tcW w:w="0" w:type="auto"/>
            <w:vAlign w:val="center"/>
            <w:hideMark/>
          </w:tcPr>
          <w:p w:rsidR="00663E40" w:rsidRDefault="00663E40" w14:paraId="1EEF4716" w14:textId="77777777">
            <w:r>
              <w:t>Chunking via multiple frames</w:t>
            </w:r>
          </w:p>
        </w:tc>
        <w:tc>
          <w:tcPr>
            <w:tcW w:w="0" w:type="auto"/>
            <w:vAlign w:val="center"/>
            <w:hideMark/>
          </w:tcPr>
          <w:p w:rsidR="00663E40" w:rsidRDefault="00663E40" w14:paraId="5C86DA47" w14:textId="77777777">
            <w:r>
              <w:t>Limited</w:t>
            </w:r>
          </w:p>
        </w:tc>
      </w:tr>
    </w:tbl>
    <w:p w:rsidR="00E7008E" w:rsidP="00E7008E" w:rsidRDefault="00E7008E" w14:paraId="37570C58" w14:textId="77777777">
      <w:pPr>
        <w:rPr>
          <w:rFonts w:ascii="Courier New" w:hAnsi="Courier New" w:cs="Courier New"/>
          <w:sz w:val="16"/>
          <w:szCs w:val="16"/>
        </w:rPr>
      </w:pPr>
    </w:p>
    <w:p w:rsidRPr="00663E40" w:rsidR="00663E40" w:rsidP="00663E40" w:rsidRDefault="00663E40" w14:paraId="16FB869B" w14:textId="7FF094B9">
      <w:pPr>
        <w:pStyle w:val="Heading2"/>
        <w:numPr>
          <w:ilvl w:val="0"/>
          <w:numId w:val="0"/>
        </w:numPr>
        <w:rPr>
          <w:sz w:val="24"/>
        </w:rPr>
      </w:pPr>
      <w:r w:rsidRPr="00663E40">
        <w:rPr>
          <w:sz w:val="24"/>
        </w:rPr>
        <w:t>9. Session Management (Optional)</w:t>
      </w:r>
    </w:p>
    <w:p w:rsidRPr="00663E40" w:rsidR="00663E40" w:rsidP="00663E40" w:rsidRDefault="00663E40" w14:paraId="4A67950A" w14:textId="77777777">
      <w:pPr>
        <w:pStyle w:val="NormalWeb"/>
        <w:numPr>
          <w:ilvl w:val="0"/>
          <w:numId w:val="50"/>
        </w:numPr>
        <w:rPr>
          <w:rFonts w:ascii="Arial" w:hAnsi="Arial" w:eastAsia="MS Mincho"/>
          <w:sz w:val="20"/>
          <w:szCs w:val="20"/>
          <w:lang w:val="en-GB" w:eastAsia="ja-JP"/>
        </w:rPr>
      </w:pPr>
      <w:r w:rsidRPr="00663E40">
        <w:rPr>
          <w:rFonts w:ascii="Arial" w:hAnsi="Arial" w:eastAsia="MS Mincho"/>
          <w:sz w:val="20"/>
          <w:szCs w:val="20"/>
          <w:lang w:val="en-GB" w:eastAsia="ja-JP"/>
        </w:rPr>
        <w:t>Each message MAY include a session ID in "</w:t>
      </w:r>
      <w:proofErr w:type="spellStart"/>
      <w:r w:rsidRPr="00663E40">
        <w:rPr>
          <w:rFonts w:ascii="Arial" w:hAnsi="Arial" w:eastAsia="MS Mincho"/>
          <w:sz w:val="20"/>
          <w:szCs w:val="20"/>
          <w:lang w:val="en-GB" w:eastAsia="ja-JP"/>
        </w:rPr>
        <w:t>MessageType</w:t>
      </w:r>
      <w:proofErr w:type="spellEnd"/>
      <w:r w:rsidRPr="00663E40">
        <w:rPr>
          <w:rFonts w:ascii="Arial" w:hAnsi="Arial" w:eastAsia="MS Mincho"/>
          <w:sz w:val="20"/>
          <w:szCs w:val="20"/>
          <w:lang w:val="en-GB" w:eastAsia="ja-JP"/>
        </w:rPr>
        <w:t>" or custom field.</w:t>
      </w:r>
    </w:p>
    <w:p w:rsidRPr="00663E40" w:rsidR="00663E40" w:rsidP="00663E40" w:rsidRDefault="00663E40" w14:paraId="02CD8B56" w14:textId="60B3AA8D">
      <w:pPr>
        <w:pStyle w:val="NormalWeb"/>
        <w:numPr>
          <w:ilvl w:val="0"/>
          <w:numId w:val="50"/>
        </w:numPr>
        <w:rPr>
          <w:rFonts w:ascii="Arial" w:hAnsi="Arial" w:eastAsia="MS Mincho"/>
          <w:sz w:val="20"/>
          <w:szCs w:val="20"/>
          <w:lang w:val="en-GB" w:eastAsia="ja-JP"/>
        </w:rPr>
      </w:pPr>
      <w:r w:rsidRPr="00663E40">
        <w:rPr>
          <w:rFonts w:ascii="Arial" w:hAnsi="Arial" w:eastAsia="MS Mincho"/>
          <w:sz w:val="20"/>
          <w:szCs w:val="20"/>
          <w:lang w:val="en-GB" w:eastAsia="ja-JP"/>
        </w:rPr>
        <w:t>Use WebSocket heartbeat for liveliness checks.</w:t>
      </w:r>
    </w:p>
    <w:p w:rsidR="00663E40" w:rsidP="00663E40" w:rsidRDefault="00663E40" w14:paraId="22670888" w14:textId="44809756">
      <w:pPr>
        <w:pStyle w:val="NormalWeb"/>
        <w:numPr>
          <w:ilvl w:val="0"/>
          <w:numId w:val="50"/>
        </w:numPr>
        <w:rPr>
          <w:rFonts w:ascii="Arial" w:hAnsi="Arial" w:eastAsia="MS Mincho"/>
          <w:sz w:val="20"/>
          <w:szCs w:val="20"/>
          <w:lang w:val="en-GB" w:eastAsia="ja-JP"/>
        </w:rPr>
      </w:pPr>
      <w:r w:rsidRPr="00663E40">
        <w:rPr>
          <w:rFonts w:ascii="Arial" w:hAnsi="Arial" w:eastAsia="MS Mincho"/>
          <w:sz w:val="20"/>
          <w:szCs w:val="20"/>
          <w:lang w:val="en-GB" w:eastAsia="ja-JP"/>
        </w:rPr>
        <w:t xml:space="preserve">Session states can be managed using a </w:t>
      </w:r>
      <w:proofErr w:type="gramStart"/>
      <w:r w:rsidRPr="00663E40">
        <w:rPr>
          <w:rFonts w:ascii="Arial" w:hAnsi="Arial" w:eastAsia="MS Mincho"/>
          <w:sz w:val="20"/>
          <w:szCs w:val="20"/>
          <w:lang w:val="en-GB" w:eastAsia="ja-JP"/>
        </w:rPr>
        <w:t>separate</w:t>
      </w:r>
      <w:r>
        <w:rPr>
          <w:rFonts w:ascii="Arial" w:hAnsi="Arial" w:eastAsia="MS Mincho"/>
          <w:sz w:val="20"/>
          <w:szCs w:val="20"/>
          <w:lang w:val="en-GB" w:eastAsia="ja-JP"/>
        </w:rPr>
        <w:t xml:space="preserve"> ”</w:t>
      </w:r>
      <w:r w:rsidRPr="00663E40">
        <w:rPr>
          <w:rFonts w:ascii="Arial" w:hAnsi="Arial" w:eastAsia="MS Mincho"/>
          <w:sz w:val="20"/>
          <w:szCs w:val="20"/>
          <w:lang w:val="en-GB" w:eastAsia="ja-JP"/>
        </w:rPr>
        <w:t>Control</w:t>
      </w:r>
      <w:proofErr w:type="gramEnd"/>
      <w:r w:rsidRPr="00663E40">
        <w:rPr>
          <w:rFonts w:ascii="Arial" w:hAnsi="Arial" w:eastAsia="MS Mincho"/>
          <w:sz w:val="20"/>
          <w:szCs w:val="20"/>
          <w:lang w:val="en-GB" w:eastAsia="ja-JP"/>
        </w:rPr>
        <w:t>" message.</w:t>
      </w:r>
    </w:p>
    <w:p w:rsidR="00663E40" w:rsidP="00663E40" w:rsidRDefault="00663E40" w14:paraId="1740D113" w14:textId="77777777">
      <w:pPr>
        <w:pStyle w:val="NormalWeb"/>
        <w:rPr>
          <w:rFonts w:ascii="Arial" w:hAnsi="Arial" w:eastAsia="MS Mincho"/>
          <w:sz w:val="20"/>
          <w:szCs w:val="20"/>
          <w:lang w:val="en-GB" w:eastAsia="ja-JP"/>
        </w:rPr>
      </w:pPr>
    </w:p>
    <w:p w:rsidRPr="00663E40" w:rsidR="00663E40" w:rsidP="00663E40" w:rsidRDefault="00663E40" w14:paraId="08BE8644" w14:textId="77777777">
      <w:pPr>
        <w:pStyle w:val="Heading2"/>
        <w:numPr>
          <w:ilvl w:val="0"/>
          <w:numId w:val="0"/>
        </w:numPr>
        <w:rPr>
          <w:sz w:val="24"/>
        </w:rPr>
      </w:pPr>
      <w:r w:rsidRPr="00663E40">
        <w:rPr>
          <w:sz w:val="24"/>
        </w:rPr>
        <w:t>10. Error Handling</w:t>
      </w:r>
    </w:p>
    <w:p w:rsidRPr="00663E40" w:rsidR="00663E40" w:rsidP="00663E40" w:rsidRDefault="00663E40" w14:paraId="1031A1FE" w14:textId="77777777">
      <w:pPr>
        <w:pStyle w:val="NormalWeb"/>
        <w:numPr>
          <w:ilvl w:val="0"/>
          <w:numId w:val="51"/>
        </w:numPr>
        <w:rPr>
          <w:rFonts w:ascii="Arial" w:hAnsi="Arial" w:eastAsia="MS Mincho"/>
          <w:sz w:val="20"/>
          <w:szCs w:val="20"/>
          <w:lang w:val="en-GB" w:eastAsia="ja-JP"/>
        </w:rPr>
      </w:pPr>
      <w:r w:rsidRPr="00663E40">
        <w:rPr>
          <w:rFonts w:ascii="Arial" w:hAnsi="Arial" w:eastAsia="MS Mincho"/>
          <w:sz w:val="20"/>
          <w:szCs w:val="20"/>
          <w:lang w:val="en-GB" w:eastAsia="ja-JP"/>
        </w:rPr>
        <w:t>If CBOR decoding fails, server SHOULD:</w:t>
      </w:r>
    </w:p>
    <w:p w:rsidRPr="00663E40" w:rsidR="00663E40" w:rsidP="00663E40" w:rsidRDefault="00663E40" w14:paraId="5B204518" w14:textId="77777777">
      <w:pPr>
        <w:pStyle w:val="NormalWeb"/>
        <w:numPr>
          <w:ilvl w:val="1"/>
          <w:numId w:val="51"/>
        </w:numPr>
        <w:rPr>
          <w:rFonts w:ascii="Arial" w:hAnsi="Arial" w:eastAsia="MS Mincho"/>
          <w:sz w:val="20"/>
          <w:szCs w:val="20"/>
          <w:lang w:val="en-GB" w:eastAsia="ja-JP"/>
        </w:rPr>
      </w:pPr>
      <w:r w:rsidRPr="00663E40">
        <w:rPr>
          <w:rFonts w:ascii="Arial" w:hAnsi="Arial" w:eastAsia="MS Mincho"/>
          <w:sz w:val="20"/>
          <w:szCs w:val="20"/>
          <w:lang w:val="en-GB" w:eastAsia="ja-JP"/>
        </w:rPr>
        <w:t xml:space="preserve">Send back a JSON </w:t>
      </w:r>
      <w:r w:rsidRPr="00663E40">
        <w:rPr>
          <w:rFonts w:ascii="Arial" w:hAnsi="Arial" w:eastAsia="MS Mincho"/>
          <w:lang w:val="en-GB" w:eastAsia="ja-JP"/>
        </w:rPr>
        <w:t>error</w:t>
      </w:r>
      <w:r w:rsidRPr="00663E40">
        <w:rPr>
          <w:rFonts w:ascii="Arial" w:hAnsi="Arial" w:eastAsia="MS Mincho"/>
          <w:sz w:val="20"/>
          <w:szCs w:val="20"/>
          <w:lang w:val="en-GB" w:eastAsia="ja-JP"/>
        </w:rPr>
        <w:t xml:space="preserve"> message using the fallback endpoint.</w:t>
      </w:r>
    </w:p>
    <w:p w:rsidRPr="00663E40" w:rsidR="00663E40" w:rsidP="00663E40" w:rsidRDefault="00663E40" w14:paraId="00078FED" w14:textId="77777777">
      <w:pPr>
        <w:pStyle w:val="NormalWeb"/>
        <w:numPr>
          <w:ilvl w:val="1"/>
          <w:numId w:val="51"/>
        </w:numPr>
        <w:rPr>
          <w:rFonts w:ascii="Arial" w:hAnsi="Arial" w:eastAsia="MS Mincho"/>
          <w:sz w:val="20"/>
          <w:szCs w:val="20"/>
          <w:lang w:val="en-GB" w:eastAsia="ja-JP"/>
        </w:rPr>
      </w:pPr>
      <w:r w:rsidRPr="00663E40">
        <w:rPr>
          <w:rFonts w:ascii="Arial" w:hAnsi="Arial" w:eastAsia="MS Mincho"/>
          <w:sz w:val="20"/>
          <w:szCs w:val="20"/>
          <w:lang w:val="en-GB" w:eastAsia="ja-JP"/>
        </w:rPr>
        <w:t>Example:</w:t>
      </w:r>
    </w:p>
    <w:p w:rsidRPr="00663E40" w:rsidR="00663E40" w:rsidP="00663E40" w:rsidRDefault="00663E40" w14:paraId="3DADF343" w14:textId="77777777">
      <w:pPr>
        <w:ind w:left="1080"/>
        <w:rPr>
          <w:rFonts w:ascii="Courier New" w:hAnsi="Courier New" w:cs="Courier New"/>
          <w:sz w:val="16"/>
          <w:szCs w:val="16"/>
        </w:rPr>
      </w:pPr>
      <w:r>
        <w:t>{</w:t>
      </w:r>
    </w:p>
    <w:p w:rsidRPr="00663E40" w:rsidR="00663E40" w:rsidP="00663E40" w:rsidRDefault="00663E40" w14:paraId="555A2735" w14:textId="77777777">
      <w:pPr>
        <w:ind w:left="1080"/>
        <w:rPr>
          <w:rFonts w:ascii="Courier New" w:hAnsi="Courier New" w:cs="Courier New"/>
          <w:sz w:val="16"/>
          <w:szCs w:val="16"/>
        </w:rPr>
      </w:pPr>
      <w:r w:rsidRPr="00663E40">
        <w:rPr>
          <w:rFonts w:ascii="Courier New" w:hAnsi="Courier New" w:cs="Courier New"/>
          <w:sz w:val="16"/>
          <w:szCs w:val="16"/>
        </w:rPr>
        <w:t xml:space="preserve">  "Format": "error",</w:t>
      </w:r>
    </w:p>
    <w:p w:rsidRPr="00663E40" w:rsidR="00663E40" w:rsidP="00663E40" w:rsidRDefault="00663E40" w14:paraId="7E9EFC3C" w14:textId="77777777">
      <w:pPr>
        <w:ind w:left="1080"/>
        <w:rPr>
          <w:rFonts w:ascii="Courier New" w:hAnsi="Courier New" w:cs="Courier New"/>
          <w:sz w:val="16"/>
          <w:szCs w:val="16"/>
        </w:rPr>
      </w:pPr>
      <w:r w:rsidRPr="00663E40">
        <w:rPr>
          <w:rFonts w:ascii="Courier New" w:hAnsi="Courier New" w:cs="Courier New"/>
          <w:sz w:val="16"/>
          <w:szCs w:val="16"/>
        </w:rPr>
        <w:t xml:space="preserve">  "</w:t>
      </w:r>
      <w:proofErr w:type="spellStart"/>
      <w:r w:rsidRPr="00663E40">
        <w:rPr>
          <w:rFonts w:ascii="Courier New" w:hAnsi="Courier New" w:cs="Courier New"/>
          <w:sz w:val="16"/>
          <w:szCs w:val="16"/>
        </w:rPr>
        <w:t>Subformat</w:t>
      </w:r>
      <w:proofErr w:type="spellEnd"/>
      <w:r w:rsidRPr="00663E40">
        <w:rPr>
          <w:rFonts w:ascii="Courier New" w:hAnsi="Courier New" w:cs="Courier New"/>
          <w:sz w:val="16"/>
          <w:szCs w:val="16"/>
        </w:rPr>
        <w:t>": "decode",</w:t>
      </w:r>
    </w:p>
    <w:p w:rsidRPr="00663E40" w:rsidR="00663E40" w:rsidP="00663E40" w:rsidRDefault="00663E40" w14:paraId="343F7DC9" w14:textId="77777777">
      <w:pPr>
        <w:ind w:left="1080"/>
        <w:rPr>
          <w:rFonts w:ascii="Courier New" w:hAnsi="Courier New" w:cs="Courier New"/>
          <w:sz w:val="16"/>
          <w:szCs w:val="16"/>
        </w:rPr>
      </w:pPr>
      <w:r w:rsidRPr="00663E40">
        <w:rPr>
          <w:rFonts w:ascii="Courier New" w:hAnsi="Courier New" w:cs="Courier New"/>
          <w:sz w:val="16"/>
          <w:szCs w:val="16"/>
        </w:rPr>
        <w:t xml:space="preserve">  "Content": "CBOR decoding failed. Fallback to text recommended."</w:t>
      </w:r>
    </w:p>
    <w:p w:rsidRPr="00663E40" w:rsidR="00663E40" w:rsidP="00663E40" w:rsidRDefault="00663E40" w14:paraId="20C13224" w14:textId="02C968C2">
      <w:pPr>
        <w:ind w:left="1080"/>
        <w:rPr>
          <w:rFonts w:ascii="Courier New" w:hAnsi="Courier New" w:cs="Courier New"/>
          <w:sz w:val="16"/>
          <w:szCs w:val="16"/>
        </w:rPr>
      </w:pPr>
      <w:r w:rsidRPr="00663E40">
        <w:rPr>
          <w:rFonts w:ascii="Courier New" w:hAnsi="Courier New" w:cs="Courier New"/>
          <w:sz w:val="16"/>
          <w:szCs w:val="16"/>
        </w:rPr>
        <w:t>}</w:t>
      </w:r>
    </w:p>
    <w:p w:rsidRPr="00663E40" w:rsidR="00663E40" w:rsidP="00663E40" w:rsidRDefault="00663E40" w14:paraId="4A94C615" w14:textId="77777777">
      <w:pPr>
        <w:pStyle w:val="NormalWeb"/>
        <w:rPr>
          <w:rFonts w:ascii="Arial" w:hAnsi="Arial" w:eastAsia="MS Mincho"/>
          <w:sz w:val="20"/>
          <w:szCs w:val="20"/>
          <w:lang w:val="en-GB" w:eastAsia="ja-JP"/>
        </w:rPr>
      </w:pPr>
    </w:p>
    <w:p w:rsidRPr="00663E40" w:rsidR="00663E40" w:rsidP="00E7008E" w:rsidRDefault="00663E40" w14:paraId="71D01892" w14:textId="77777777"/>
    <w:sectPr w:rsidRPr="00663E40" w:rsidR="00663E40" w:rsidSect="00C84707">
      <w:footerReference w:type="even" r:id="rId24"/>
      <w:footerReference w:type="default" r:id="rId25"/>
      <w:type w:val="evenPage"/>
      <w:pgSz w:w="11907" w:h="16839" w:orient="portrait" w:code="9"/>
      <w:pgMar w:top="794" w:right="737" w:bottom="567" w:left="851" w:header="709" w:footer="284" w:gutter="56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A455A" w:rsidRDefault="001A455A" w14:paraId="0920DC8C" w14:textId="77777777">
      <w:r>
        <w:separator/>
      </w:r>
    </w:p>
  </w:endnote>
  <w:endnote w:type="continuationSeparator" w:id="0">
    <w:p w:rsidR="001A455A" w:rsidRDefault="001A455A" w14:paraId="088D997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W w:w="9752" w:type="dxa"/>
      <w:jc w:val="center"/>
      <w:tblLayout w:type="fixed"/>
      <w:tblCellMar>
        <w:left w:w="0" w:type="dxa"/>
        <w:right w:w="0" w:type="dxa"/>
      </w:tblCellMar>
      <w:tblLook w:val="0000" w:firstRow="0" w:lastRow="0" w:firstColumn="0" w:lastColumn="0" w:noHBand="0" w:noVBand="0"/>
    </w:tblPr>
    <w:tblGrid>
      <w:gridCol w:w="1134"/>
      <w:gridCol w:w="2268"/>
      <w:gridCol w:w="2948"/>
      <w:gridCol w:w="3402"/>
    </w:tblGrid>
    <w:tr w:rsidRPr="00FF543D" w:rsidR="000F1D1A" w:rsidTr="00386450" w14:paraId="1E6ABD07" w14:textId="77777777">
      <w:trPr>
        <w:cantSplit/>
        <w:jc w:val="center"/>
      </w:trPr>
      <w:tc>
        <w:tcPr>
          <w:tcW w:w="1134" w:type="dxa"/>
          <w:vAlign w:val="bottom"/>
        </w:tcPr>
        <w:p w:rsidRPr="00FF543D" w:rsidR="000F1D1A" w:rsidP="0026283E" w:rsidRDefault="000F1D1A" w14:paraId="3E2228C9" w14:textId="77777777">
          <w:pPr>
            <w:pStyle w:val="Footer"/>
            <w:spacing w:line="240" w:lineRule="atLeast"/>
            <w:jc w:val="left"/>
            <w:rPr>
              <w:sz w:val="22"/>
              <w:szCs w:val="22"/>
            </w:rPr>
          </w:pPr>
          <w:r w:rsidRPr="00FF543D">
            <w:rPr>
              <w:noProof/>
              <w:sz w:val="22"/>
              <w:szCs w:val="22"/>
            </w:rPr>
            <w:drawing>
              <wp:inline distT="0" distB="0" distL="0" distR="0" wp14:anchorId="0E36E352" wp14:editId="6ABB667A">
                <wp:extent cx="495300" cy="4445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44500"/>
                        </a:xfrm>
                        <a:prstGeom prst="rect">
                          <a:avLst/>
                        </a:prstGeom>
                        <a:noFill/>
                        <a:ln>
                          <a:noFill/>
                        </a:ln>
                      </pic:spPr>
                    </pic:pic>
                  </a:graphicData>
                </a:graphic>
              </wp:inline>
            </w:drawing>
          </w:r>
        </w:p>
      </w:tc>
      <w:tc>
        <w:tcPr>
          <w:tcW w:w="8618" w:type="dxa"/>
          <w:gridSpan w:val="3"/>
          <w:vAlign w:val="bottom"/>
        </w:tcPr>
        <w:p w:rsidR="000F1D1A" w:rsidP="0026283E" w:rsidRDefault="000F1D1A" w14:paraId="3F837E29" w14:textId="77777777">
          <w:pPr>
            <w:pStyle w:val="Footer"/>
            <w:spacing w:line="240" w:lineRule="atLeast"/>
            <w:jc w:val="left"/>
            <w:rPr>
              <w:rFonts w:cs="Arial"/>
              <w:b/>
              <w:sz w:val="22"/>
              <w:szCs w:val="22"/>
            </w:rPr>
          </w:pPr>
          <w:r>
            <w:rPr>
              <w:rFonts w:cs="Arial"/>
              <w:b/>
              <w:noProof/>
              <w:sz w:val="22"/>
              <w:szCs w:val="22"/>
            </w:rPr>
            <w:drawing>
              <wp:inline distT="0" distB="0" distL="0" distR="0" wp14:anchorId="32573E2C" wp14:editId="57F8EE62">
                <wp:extent cx="2768600" cy="10541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68600" cy="1054100"/>
                        </a:xfrm>
                        <a:prstGeom prst="rect">
                          <a:avLst/>
                        </a:prstGeom>
                        <a:noFill/>
                        <a:ln>
                          <a:noFill/>
                        </a:ln>
                      </pic:spPr>
                    </pic:pic>
                  </a:graphicData>
                </a:graphic>
              </wp:inline>
            </w:drawing>
          </w:r>
        </w:p>
        <w:p w:rsidR="000F1D1A" w:rsidP="0026283E" w:rsidRDefault="000F1D1A" w14:paraId="328BCE40" w14:textId="77777777">
          <w:pPr>
            <w:pStyle w:val="Footer"/>
            <w:spacing w:line="240" w:lineRule="atLeast"/>
            <w:jc w:val="left"/>
            <w:rPr>
              <w:rFonts w:cs="Arial"/>
              <w:b/>
              <w:sz w:val="22"/>
              <w:szCs w:val="22"/>
            </w:rPr>
          </w:pPr>
        </w:p>
        <w:p w:rsidR="000F1D1A" w:rsidP="0026283E" w:rsidRDefault="000F1D1A" w14:paraId="3874418C" w14:textId="77777777">
          <w:pPr>
            <w:pStyle w:val="Footer"/>
            <w:spacing w:line="240" w:lineRule="atLeast"/>
            <w:jc w:val="left"/>
            <w:rPr>
              <w:rFonts w:cs="Arial"/>
              <w:b/>
              <w:sz w:val="22"/>
              <w:szCs w:val="22"/>
            </w:rPr>
          </w:pPr>
        </w:p>
        <w:p w:rsidRPr="00FF543D" w:rsidR="000F1D1A" w:rsidP="0026283E" w:rsidRDefault="000F1D1A" w14:paraId="5F035899" w14:textId="77777777">
          <w:pPr>
            <w:pStyle w:val="Footer"/>
            <w:spacing w:line="240" w:lineRule="atLeast"/>
            <w:jc w:val="left"/>
            <w:rPr>
              <w:sz w:val="22"/>
              <w:szCs w:val="22"/>
            </w:rPr>
          </w:pPr>
          <w:r w:rsidRPr="00FF543D">
            <w:rPr>
              <w:rFonts w:cs="Arial"/>
              <w:b/>
              <w:sz w:val="22"/>
              <w:szCs w:val="22"/>
            </w:rPr>
            <w:t>COPYRIGHT PROTECTED DOCUMENT</w:t>
          </w:r>
        </w:p>
      </w:tc>
    </w:tr>
    <w:tr w:rsidR="000F1D1A" w:rsidTr="00386450" w14:paraId="57E6FDEE" w14:textId="77777777">
      <w:trPr>
        <w:cantSplit/>
        <w:jc w:val="center"/>
      </w:trPr>
      <w:tc>
        <w:tcPr>
          <w:tcW w:w="3402" w:type="dxa"/>
          <w:gridSpan w:val="2"/>
        </w:tcPr>
        <w:p w:rsidR="000F1D1A" w:rsidRDefault="000F1D1A" w14:paraId="7FE2680B" w14:textId="77777777">
          <w:pPr>
            <w:pStyle w:val="Footer"/>
            <w:spacing w:before="540"/>
          </w:pPr>
        </w:p>
      </w:tc>
      <w:tc>
        <w:tcPr>
          <w:tcW w:w="2948" w:type="dxa"/>
        </w:tcPr>
        <w:p w:rsidR="000F1D1A" w:rsidRDefault="000F1D1A" w14:paraId="2BBE582C" w14:textId="77777777">
          <w:pPr>
            <w:pStyle w:val="Footer"/>
            <w:spacing w:before="540"/>
            <w:jc w:val="center"/>
            <w:rPr>
              <w:b/>
              <w:sz w:val="16"/>
            </w:rPr>
          </w:pPr>
        </w:p>
      </w:tc>
      <w:tc>
        <w:tcPr>
          <w:tcW w:w="3402" w:type="dxa"/>
        </w:tcPr>
        <w:p w:rsidR="000F1D1A" w:rsidP="00FE11C2" w:rsidRDefault="000F1D1A" w14:paraId="4049524C" w14:textId="301EDBB8">
          <w:pPr>
            <w:pStyle w:val="Footer"/>
            <w:spacing w:before="540"/>
            <w:jc w:val="right"/>
            <w:rPr>
              <w:sz w:val="16"/>
            </w:rPr>
          </w:pPr>
          <w:r>
            <w:rPr>
              <w:sz w:val="16"/>
            </w:rPr>
            <w:t xml:space="preserve">© </w:t>
          </w:r>
          <w:proofErr w:type="spellStart"/>
          <w:r>
            <w:rPr>
              <w:sz w:val="16"/>
            </w:rPr>
            <w:t>Ecma</w:t>
          </w:r>
          <w:proofErr w:type="spellEnd"/>
          <w:r>
            <w:rPr>
              <w:sz w:val="16"/>
            </w:rPr>
            <w:t xml:space="preserve"> International 202</w:t>
          </w:r>
          <w:r w:rsidR="00580F3C">
            <w:rPr>
              <w:sz w:val="16"/>
            </w:rPr>
            <w:t>5</w:t>
          </w:r>
        </w:p>
      </w:tc>
    </w:tr>
  </w:tbl>
  <w:p w:rsidR="000F1D1A" w:rsidRDefault="000F1D1A" w14:paraId="53A888DF" w14:textId="77777777">
    <w:pPr>
      <w:pStyle w:val="Footer"/>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Borders>
        <w:top w:val="triple" w:color="auto" w:sz="6" w:space="0"/>
      </w:tblBorders>
      <w:tblLayout w:type="fixed"/>
      <w:tblCellMar>
        <w:left w:w="0" w:type="dxa"/>
        <w:right w:w="0" w:type="dxa"/>
      </w:tblCellMar>
      <w:tblLook w:val="0000" w:firstRow="0" w:lastRow="0" w:firstColumn="0" w:lastColumn="0" w:noHBand="0" w:noVBand="0"/>
    </w:tblPr>
    <w:tblGrid>
      <w:gridCol w:w="9781"/>
    </w:tblGrid>
    <w:tr w:rsidR="00C84707" w14:paraId="2AF7D123" w14:textId="77777777">
      <w:trPr>
        <w:trHeight w:val="1600" w:hRule="exact"/>
        <w:jc w:val="center"/>
      </w:trPr>
      <w:tc>
        <w:tcPr>
          <w:tcW w:w="9781" w:type="dxa"/>
          <w:vAlign w:val="bottom"/>
        </w:tcPr>
        <w:p w:rsidR="00C84707" w:rsidP="00D87F54" w:rsidRDefault="00C84707" w14:paraId="6184492B" w14:textId="4049402F">
          <w:pPr>
            <w:pStyle w:val="Footer"/>
            <w:spacing w:before="500" w:line="210" w:lineRule="exact"/>
            <w:jc w:val="left"/>
            <w:rPr>
              <w:sz w:val="16"/>
            </w:rPr>
          </w:pPr>
          <w:r>
            <w:rPr>
              <w:sz w:val="16"/>
            </w:rPr>
            <w:t xml:space="preserve">© </w:t>
          </w:r>
          <w:proofErr w:type="spellStart"/>
          <w:r>
            <w:rPr>
              <w:sz w:val="16"/>
            </w:rPr>
            <w:t>Ecma</w:t>
          </w:r>
          <w:proofErr w:type="spellEnd"/>
          <w:r>
            <w:rPr>
              <w:sz w:val="16"/>
            </w:rPr>
            <w:t xml:space="preserve"> International 20</w:t>
          </w:r>
          <w:r w:rsidR="00D87F54">
            <w:rPr>
              <w:sz w:val="16"/>
            </w:rPr>
            <w:t>2</w:t>
          </w:r>
          <w:r w:rsidR="003C47C5">
            <w:rPr>
              <w:sz w:val="16"/>
            </w:rPr>
            <w:t>5</w:t>
          </w:r>
        </w:p>
      </w:tc>
    </w:tr>
  </w:tbl>
  <w:p w:rsidR="00C84707" w:rsidRDefault="00C84707" w14:paraId="001EEF61" w14:textId="7777777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153E703F" w14:textId="77777777">
      <w:trPr>
        <w:cantSplit/>
        <w:jc w:val="center"/>
      </w:trPr>
      <w:tc>
        <w:tcPr>
          <w:tcW w:w="3402" w:type="dxa"/>
        </w:tcPr>
        <w:p w:rsidR="00C84707" w:rsidP="00E17A0F" w:rsidRDefault="00C84707" w14:paraId="3ED14FBB" w14:textId="77777777">
          <w:pPr>
            <w:pStyle w:val="Footer"/>
            <w:spacing w:before="540"/>
            <w:rPr>
              <w:b/>
              <w:sz w:val="16"/>
            </w:rPr>
          </w:pPr>
          <w:r>
            <w:rPr>
              <w:sz w:val="16"/>
            </w:rPr>
            <w:t xml:space="preserve">© </w:t>
          </w:r>
          <w:proofErr w:type="spellStart"/>
          <w:r>
            <w:rPr>
              <w:sz w:val="16"/>
            </w:rPr>
            <w:t>Ecma</w:t>
          </w:r>
          <w:proofErr w:type="spellEnd"/>
          <w:r>
            <w:rPr>
              <w:sz w:val="16"/>
            </w:rPr>
            <w:t xml:space="preserve"> International 2009 – All rights reserved</w:t>
          </w:r>
        </w:p>
      </w:tc>
      <w:tc>
        <w:tcPr>
          <w:tcW w:w="2948" w:type="dxa"/>
        </w:tcPr>
        <w:p w:rsidR="00C84707" w:rsidP="00876F1B" w:rsidRDefault="00C84707" w14:paraId="7EEC99BD" w14:textId="77777777">
          <w:pPr>
            <w:pStyle w:val="Footer"/>
            <w:spacing w:before="540"/>
            <w:jc w:val="center"/>
            <w:rPr>
              <w:b/>
              <w:sz w:val="22"/>
            </w:rPr>
          </w:pPr>
        </w:p>
      </w:tc>
      <w:tc>
        <w:tcPr>
          <w:tcW w:w="3402" w:type="dxa"/>
        </w:tcPr>
        <w:p w:rsidR="00C84707" w:rsidP="00876F1B" w:rsidRDefault="00C84707" w14:paraId="55D2DB93" w14:textId="77777777">
          <w:pPr>
            <w:pStyle w:val="Footer"/>
            <w:spacing w:before="540"/>
            <w:jc w:val="right"/>
            <w:rPr>
              <w:b/>
              <w:sz w:val="22"/>
            </w:rPr>
          </w:pPr>
        </w:p>
      </w:tc>
    </w:tr>
  </w:tbl>
  <w:p w:rsidRPr="003E745B" w:rsidR="00C84707" w:rsidP="003E745B" w:rsidRDefault="00C84707" w14:paraId="1764CC33" w14:textId="7777777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000" w:firstRow="0" w:lastRow="0" w:firstColumn="0" w:lastColumn="0" w:noHBand="0" w:noVBand="0"/>
    </w:tblPr>
    <w:tblGrid>
      <w:gridCol w:w="2211"/>
      <w:gridCol w:w="2211"/>
      <w:gridCol w:w="2211"/>
    </w:tblGrid>
    <w:tr w:rsidR="000F1D1A" w14:paraId="6AE3DEEF" w14:textId="77777777">
      <w:trPr>
        <w:cantSplit/>
        <w:trHeight w:val="760" w:hRule="exact"/>
      </w:trPr>
      <w:tc>
        <w:tcPr>
          <w:tcW w:w="2211" w:type="dxa"/>
        </w:tcPr>
        <w:p w:rsidR="000F1D1A" w:rsidRDefault="000F1D1A" w14:paraId="706F6F18" w14:textId="77777777">
          <w:pPr>
            <w:pStyle w:val="Footer"/>
            <w:spacing w:line="230" w:lineRule="exact"/>
          </w:pPr>
        </w:p>
      </w:tc>
      <w:tc>
        <w:tcPr>
          <w:tcW w:w="2211" w:type="dxa"/>
        </w:tcPr>
        <w:p w:rsidR="000F1D1A" w:rsidRDefault="000F1D1A" w14:paraId="7E05D0B8" w14:textId="77777777">
          <w:pPr>
            <w:pStyle w:val="Footer"/>
            <w:spacing w:line="230" w:lineRule="exact"/>
            <w:jc w:val="center"/>
            <w:rPr>
              <w:smallCaps/>
            </w:rPr>
          </w:pPr>
        </w:p>
      </w:tc>
      <w:tc>
        <w:tcPr>
          <w:tcW w:w="2211" w:type="dxa"/>
        </w:tcPr>
        <w:p w:rsidR="000F1D1A" w:rsidRDefault="000F1D1A" w14:paraId="40251D5A" w14:textId="77777777">
          <w:pPr>
            <w:pStyle w:val="Footer"/>
            <w:spacing w:before="540" w:line="230" w:lineRule="exact"/>
            <w:jc w:val="right"/>
            <w:rPr>
              <w:smallCaps/>
            </w:rPr>
          </w:pPr>
          <w:r>
            <w:fldChar w:fldCharType="begin"/>
          </w:r>
          <w:r>
            <w:instrText>PAGE \* ROMAN</w:instrText>
          </w:r>
          <w:r>
            <w:fldChar w:fldCharType="separate"/>
          </w:r>
          <w:r>
            <w:rPr>
              <w:noProof/>
            </w:rPr>
            <w:t>II</w:t>
          </w:r>
          <w:r>
            <w:fldChar w:fldCharType="end"/>
          </w:r>
        </w:p>
      </w:tc>
    </w:tr>
  </w:tbl>
  <w:p w:rsidR="000F1D1A" w:rsidRDefault="000F1D1A" w14:paraId="42EC5D7A" w14:textId="77777777">
    <w:pPr>
      <w:pStyle w:val="Footer"/>
      <w:spacing w:line="23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8" w:type="dxa"/>
      <w:tblLayout w:type="fixed"/>
      <w:tblCellMar>
        <w:left w:w="0" w:type="dxa"/>
        <w:right w:w="0" w:type="dxa"/>
      </w:tblCellMar>
      <w:tblLook w:val="0000" w:firstRow="0" w:lastRow="0" w:firstColumn="0" w:lastColumn="0" w:noHBand="0" w:noVBand="0"/>
    </w:tblPr>
    <w:tblGrid>
      <w:gridCol w:w="2914"/>
      <w:gridCol w:w="454"/>
      <w:gridCol w:w="3402"/>
      <w:gridCol w:w="2982"/>
    </w:tblGrid>
    <w:tr w:rsidR="000F1D1A" w14:paraId="1FCD9326" w14:textId="77777777">
      <w:trPr>
        <w:cantSplit/>
      </w:trPr>
      <w:tc>
        <w:tcPr>
          <w:tcW w:w="2914" w:type="dxa"/>
          <w:vMerge w:val="restart"/>
        </w:tcPr>
        <w:p w:rsidR="000F1D1A" w:rsidRDefault="000F1D1A" w14:paraId="25FF177E" w14:textId="77777777">
          <w:pPr>
            <w:pStyle w:val="Footer"/>
            <w:spacing w:before="80" w:line="150" w:lineRule="exact"/>
            <w:rPr>
              <w:caps/>
              <w:sz w:val="12"/>
            </w:rPr>
          </w:pPr>
        </w:p>
      </w:tc>
      <w:tc>
        <w:tcPr>
          <w:tcW w:w="454" w:type="dxa"/>
          <w:vMerge w:val="restart"/>
        </w:tcPr>
        <w:p w:rsidR="000F1D1A" w:rsidRDefault="000F1D1A" w14:paraId="4634FF4F" w14:textId="77777777">
          <w:pPr>
            <w:pStyle w:val="Footer"/>
            <w:spacing w:line="240" w:lineRule="auto"/>
            <w:rPr>
              <w:sz w:val="18"/>
            </w:rPr>
          </w:pPr>
        </w:p>
      </w:tc>
      <w:tc>
        <w:tcPr>
          <w:tcW w:w="6384" w:type="dxa"/>
          <w:gridSpan w:val="2"/>
        </w:tcPr>
        <w:p w:rsidR="000F1D1A" w:rsidRDefault="000F1D1A" w14:paraId="7A335EED" w14:textId="77777777">
          <w:pPr>
            <w:pStyle w:val="Footer"/>
            <w:spacing w:before="60" w:line="710" w:lineRule="exact"/>
            <w:jc w:val="left"/>
            <w:rPr>
              <w:spacing w:val="38"/>
            </w:rPr>
          </w:pPr>
        </w:p>
      </w:tc>
    </w:tr>
    <w:tr w:rsidR="000F1D1A" w14:paraId="0555FDF3" w14:textId="77777777">
      <w:trPr>
        <w:cantSplit/>
      </w:trPr>
      <w:tc>
        <w:tcPr>
          <w:tcW w:w="2914" w:type="dxa"/>
          <w:vMerge/>
        </w:tcPr>
        <w:p w:rsidR="000F1D1A" w:rsidRDefault="000F1D1A" w14:paraId="2C92E5C2" w14:textId="77777777">
          <w:pPr>
            <w:pStyle w:val="Footer"/>
            <w:spacing w:line="240" w:lineRule="auto"/>
            <w:rPr>
              <w:caps/>
              <w:sz w:val="12"/>
            </w:rPr>
          </w:pPr>
        </w:p>
      </w:tc>
      <w:tc>
        <w:tcPr>
          <w:tcW w:w="454" w:type="dxa"/>
          <w:vMerge/>
        </w:tcPr>
        <w:p w:rsidR="000F1D1A" w:rsidRDefault="000F1D1A" w14:paraId="1A850BDC" w14:textId="77777777">
          <w:pPr>
            <w:pStyle w:val="Footer"/>
            <w:spacing w:line="240" w:lineRule="auto"/>
            <w:rPr>
              <w:sz w:val="18"/>
            </w:rPr>
          </w:pPr>
        </w:p>
      </w:tc>
      <w:tc>
        <w:tcPr>
          <w:tcW w:w="6384" w:type="dxa"/>
          <w:gridSpan w:val="2"/>
        </w:tcPr>
        <w:p w:rsidR="000F1D1A" w:rsidRDefault="000F1D1A" w14:paraId="7D24BC3A" w14:textId="77777777">
          <w:pPr>
            <w:pStyle w:val="Footer"/>
            <w:spacing w:line="240" w:lineRule="auto"/>
            <w:jc w:val="right"/>
            <w:rPr>
              <w:sz w:val="18"/>
            </w:rPr>
          </w:pPr>
        </w:p>
      </w:tc>
    </w:tr>
    <w:tr w:rsidR="000F1D1A" w14:paraId="4FB3A29B" w14:textId="77777777">
      <w:trPr>
        <w:cantSplit/>
        <w:trHeight w:val="1600" w:hRule="exact"/>
      </w:trPr>
      <w:tc>
        <w:tcPr>
          <w:tcW w:w="2914" w:type="dxa"/>
          <w:vMerge/>
        </w:tcPr>
        <w:p w:rsidR="000F1D1A" w:rsidRDefault="000F1D1A" w14:paraId="4EFC16F0" w14:textId="77777777">
          <w:pPr>
            <w:pStyle w:val="Footer"/>
            <w:spacing w:line="150" w:lineRule="exact"/>
            <w:rPr>
              <w:caps/>
              <w:sz w:val="12"/>
            </w:rPr>
          </w:pPr>
        </w:p>
      </w:tc>
      <w:tc>
        <w:tcPr>
          <w:tcW w:w="454" w:type="dxa"/>
          <w:vMerge/>
        </w:tcPr>
        <w:p w:rsidR="000F1D1A" w:rsidRDefault="000F1D1A" w14:paraId="3808CFDA" w14:textId="77777777">
          <w:pPr>
            <w:pStyle w:val="Footer"/>
            <w:rPr>
              <w:sz w:val="18"/>
            </w:rPr>
          </w:pPr>
        </w:p>
      </w:tc>
      <w:tc>
        <w:tcPr>
          <w:tcW w:w="3402" w:type="dxa"/>
          <w:tcBorders>
            <w:top w:val="triple" w:color="auto" w:sz="6" w:space="0"/>
          </w:tcBorders>
          <w:vAlign w:val="bottom"/>
        </w:tcPr>
        <w:p w:rsidR="000F1D1A" w:rsidRDefault="000F1D1A" w14:paraId="451AAFCB" w14:textId="77777777">
          <w:pPr>
            <w:pStyle w:val="Footer"/>
            <w:spacing w:line="240" w:lineRule="auto"/>
            <w:jc w:val="left"/>
            <w:rPr>
              <w:sz w:val="18"/>
            </w:rPr>
          </w:pPr>
        </w:p>
      </w:tc>
      <w:tc>
        <w:tcPr>
          <w:tcW w:w="2982" w:type="dxa"/>
          <w:tcBorders>
            <w:top w:val="triple" w:color="auto" w:sz="6" w:space="0"/>
          </w:tcBorders>
          <w:vAlign w:val="bottom"/>
        </w:tcPr>
        <w:p w:rsidR="000F1D1A" w:rsidRDefault="000F1D1A" w14:paraId="2BD6D12B" w14:textId="77777777">
          <w:pPr>
            <w:pStyle w:val="Footer"/>
            <w:spacing w:line="210" w:lineRule="exact"/>
            <w:jc w:val="right"/>
            <w:rPr>
              <w:sz w:val="18"/>
            </w:rPr>
          </w:pPr>
          <w:r>
            <w:rPr>
              <w:sz w:val="18"/>
            </w:rPr>
            <w:t>Reference number</w:t>
          </w:r>
        </w:p>
        <w:p w:rsidR="000F1D1A" w:rsidRDefault="000F1D1A" w14:paraId="6B2330F7" w14:textId="77777777">
          <w:pPr>
            <w:pStyle w:val="Footer"/>
            <w:spacing w:line="210" w:lineRule="exact"/>
            <w:jc w:val="right"/>
            <w:rPr>
              <w:position w:val="2"/>
              <w:sz w:val="18"/>
            </w:rPr>
          </w:pPr>
          <w:r>
            <w:rPr>
              <w:sz w:val="18"/>
            </w:rPr>
            <w:t>ECMA-123:2009</w:t>
          </w:r>
        </w:p>
        <w:p w:rsidR="000F1D1A" w:rsidP="00386450" w:rsidRDefault="000F1D1A" w14:paraId="401A6579" w14:textId="77777777">
          <w:pPr>
            <w:pStyle w:val="Footer"/>
            <w:spacing w:before="600" w:line="210" w:lineRule="exact"/>
            <w:jc w:val="right"/>
            <w:rPr>
              <w:sz w:val="18"/>
            </w:rPr>
          </w:pPr>
          <w:r>
            <w:rPr>
              <w:position w:val="2"/>
              <w:sz w:val="16"/>
            </w:rPr>
            <w:t>©</w:t>
          </w:r>
          <w:r>
            <w:rPr>
              <w:sz w:val="18"/>
            </w:rPr>
            <w:t> </w:t>
          </w:r>
          <w:proofErr w:type="spellStart"/>
          <w:r>
            <w:rPr>
              <w:sz w:val="18"/>
            </w:rPr>
            <w:t>Ecma</w:t>
          </w:r>
          <w:proofErr w:type="spellEnd"/>
          <w:r>
            <w:rPr>
              <w:sz w:val="18"/>
            </w:rPr>
            <w:t xml:space="preserve"> International 2009</w:t>
          </w:r>
        </w:p>
      </w:tc>
    </w:tr>
  </w:tbl>
  <w:p w:rsidR="000F1D1A" w:rsidRDefault="000F1D1A" w14:paraId="3971F15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7C99C894" w14:textId="77777777">
      <w:trPr>
        <w:cantSplit/>
        <w:jc w:val="center"/>
      </w:trPr>
      <w:tc>
        <w:tcPr>
          <w:tcW w:w="3402" w:type="dxa"/>
        </w:tcPr>
        <w:p w:rsidR="00C84707" w:rsidP="00876F1B" w:rsidRDefault="00C84707" w14:paraId="75F2DA7C" w14:textId="77777777">
          <w:pPr>
            <w:pStyle w:val="Footer"/>
            <w:spacing w:before="540"/>
          </w:pPr>
          <w:r>
            <w:fldChar w:fldCharType="begin"/>
          </w:r>
          <w:r>
            <w:instrText xml:space="preserve">\PAGE \* ROMAN \* LOWER \* CHARFORMAT </w:instrText>
          </w:r>
          <w:r>
            <w:fldChar w:fldCharType="separate"/>
          </w:r>
          <w:r w:rsidR="00D87F54">
            <w:rPr>
              <w:noProof/>
            </w:rPr>
            <w:t>iv</w:t>
          </w:r>
          <w:r>
            <w:fldChar w:fldCharType="end"/>
          </w:r>
        </w:p>
      </w:tc>
      <w:tc>
        <w:tcPr>
          <w:tcW w:w="2948" w:type="dxa"/>
        </w:tcPr>
        <w:p w:rsidR="00C84707" w:rsidP="00876F1B" w:rsidRDefault="00C84707" w14:paraId="00B4CC6C" w14:textId="77777777">
          <w:pPr>
            <w:pStyle w:val="Footer"/>
            <w:spacing w:before="540"/>
            <w:jc w:val="center"/>
            <w:rPr>
              <w:b/>
              <w:sz w:val="16"/>
            </w:rPr>
          </w:pPr>
        </w:p>
      </w:tc>
      <w:tc>
        <w:tcPr>
          <w:tcW w:w="3402" w:type="dxa"/>
        </w:tcPr>
        <w:p w:rsidR="00C84707" w:rsidP="00D87F54" w:rsidRDefault="00C84707" w14:paraId="33130B00" w14:textId="696BEC6C">
          <w:pPr>
            <w:pStyle w:val="Footer"/>
            <w:spacing w:before="540"/>
            <w:jc w:val="right"/>
            <w:rPr>
              <w:sz w:val="16"/>
            </w:rPr>
          </w:pPr>
          <w:r>
            <w:rPr>
              <w:sz w:val="16"/>
            </w:rPr>
            <w:t xml:space="preserve">© </w:t>
          </w:r>
          <w:proofErr w:type="spellStart"/>
          <w:r>
            <w:rPr>
              <w:sz w:val="16"/>
            </w:rPr>
            <w:t>Ecma</w:t>
          </w:r>
          <w:proofErr w:type="spellEnd"/>
          <w:r>
            <w:rPr>
              <w:sz w:val="16"/>
            </w:rPr>
            <w:t xml:space="preserve"> International 20</w:t>
          </w:r>
          <w:r w:rsidR="00D87F54">
            <w:rPr>
              <w:sz w:val="16"/>
            </w:rPr>
            <w:t>2</w:t>
          </w:r>
          <w:r w:rsidR="00580F3C">
            <w:rPr>
              <w:sz w:val="16"/>
            </w:rPr>
            <w:t>5</w:t>
          </w:r>
        </w:p>
      </w:tc>
    </w:tr>
  </w:tbl>
  <w:p w:rsidRPr="003E745B" w:rsidR="00C84707" w:rsidP="003E745B" w:rsidRDefault="00C84707" w14:paraId="32B0C958" w14:textId="77777777">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716664EA" w14:textId="77777777">
      <w:trPr>
        <w:cantSplit/>
        <w:jc w:val="center"/>
      </w:trPr>
      <w:tc>
        <w:tcPr>
          <w:tcW w:w="3402" w:type="dxa"/>
        </w:tcPr>
        <w:p w:rsidR="00C84707" w:rsidP="00D87F54" w:rsidRDefault="00C84707" w14:paraId="175841D3" w14:textId="6C345209">
          <w:pPr>
            <w:pStyle w:val="Footer"/>
            <w:spacing w:before="540"/>
            <w:rPr>
              <w:b/>
              <w:sz w:val="16"/>
            </w:rPr>
          </w:pPr>
          <w:r>
            <w:rPr>
              <w:sz w:val="16"/>
            </w:rPr>
            <w:t xml:space="preserve">© </w:t>
          </w:r>
          <w:proofErr w:type="spellStart"/>
          <w:r>
            <w:rPr>
              <w:sz w:val="16"/>
            </w:rPr>
            <w:t>Ecma</w:t>
          </w:r>
          <w:proofErr w:type="spellEnd"/>
          <w:r>
            <w:rPr>
              <w:sz w:val="16"/>
            </w:rPr>
            <w:t xml:space="preserve"> International 20</w:t>
          </w:r>
          <w:r w:rsidR="00D87F54">
            <w:rPr>
              <w:sz w:val="16"/>
            </w:rPr>
            <w:t>2</w:t>
          </w:r>
          <w:r w:rsidR="003C47C5">
            <w:rPr>
              <w:sz w:val="16"/>
            </w:rPr>
            <w:t>5</w:t>
          </w:r>
        </w:p>
      </w:tc>
      <w:tc>
        <w:tcPr>
          <w:tcW w:w="2948" w:type="dxa"/>
        </w:tcPr>
        <w:p w:rsidR="00C84707" w:rsidP="00876F1B" w:rsidRDefault="00C84707" w14:paraId="2FE1FE1D" w14:textId="77777777">
          <w:pPr>
            <w:pStyle w:val="Footer"/>
            <w:spacing w:before="540"/>
            <w:jc w:val="center"/>
            <w:rPr>
              <w:b/>
            </w:rPr>
          </w:pPr>
        </w:p>
      </w:tc>
      <w:tc>
        <w:tcPr>
          <w:tcW w:w="3402" w:type="dxa"/>
        </w:tcPr>
        <w:p w:rsidR="00C84707" w:rsidP="00876F1B" w:rsidRDefault="00C84707" w14:paraId="0BDE7CCC" w14:textId="77777777">
          <w:pPr>
            <w:pStyle w:val="Footer"/>
            <w:spacing w:before="540"/>
            <w:jc w:val="right"/>
          </w:pPr>
          <w:r>
            <w:fldChar w:fldCharType="begin"/>
          </w:r>
          <w:r>
            <w:instrText xml:space="preserve">\PAGE \* ROMAN \* LOWER \* CHARFORMAT </w:instrText>
          </w:r>
          <w:r>
            <w:fldChar w:fldCharType="separate"/>
          </w:r>
          <w:r w:rsidR="00D87F54">
            <w:rPr>
              <w:noProof/>
            </w:rPr>
            <w:t>iii</w:t>
          </w:r>
          <w:r>
            <w:fldChar w:fldCharType="end"/>
          </w:r>
        </w:p>
      </w:tc>
    </w:tr>
  </w:tbl>
  <w:p w:rsidRPr="003E745B" w:rsidR="00C84707" w:rsidP="003E745B" w:rsidRDefault="00C84707" w14:paraId="003A57CD" w14:textId="77777777">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C84707" w14:paraId="2A8A95CE" w14:textId="77777777">
      <w:trPr>
        <w:cantSplit/>
        <w:jc w:val="center"/>
      </w:trPr>
      <w:tc>
        <w:tcPr>
          <w:tcW w:w="4876" w:type="dxa"/>
        </w:tcPr>
        <w:p w:rsidR="00C84707" w:rsidRDefault="00C84707" w14:paraId="002AF9E8" w14:textId="77777777">
          <w:pPr>
            <w:pStyle w:val="Footer"/>
            <w:spacing w:before="540"/>
            <w:rPr>
              <w:lang w:val="fr-FR"/>
            </w:rPr>
          </w:pPr>
          <w:r>
            <w:fldChar w:fldCharType="begin"/>
          </w:r>
          <w:r>
            <w:rPr>
              <w:lang w:val="fr-FR"/>
            </w:rPr>
            <w:instrText xml:space="preserve">\PAGE \* ROMAN \* LOWER \* CHARFORMAT </w:instrText>
          </w:r>
          <w:r>
            <w:fldChar w:fldCharType="separate"/>
          </w:r>
          <w:r w:rsidR="0034174F">
            <w:rPr>
              <w:noProof/>
              <w:lang w:val="fr-FR"/>
            </w:rPr>
            <w:t>xx</w:t>
          </w:r>
          <w:r>
            <w:fldChar w:fldCharType="end"/>
          </w:r>
        </w:p>
      </w:tc>
      <w:tc>
        <w:tcPr>
          <w:tcW w:w="4876" w:type="dxa"/>
        </w:tcPr>
        <w:p w:rsidR="00C84707" w:rsidRDefault="00C84707" w14:paraId="0BC1F2C1" w14:textId="77777777">
          <w:pPr>
            <w:pStyle w:val="Footer"/>
            <w:spacing w:before="540"/>
            <w:jc w:val="right"/>
            <w:rPr>
              <w:sz w:val="16"/>
            </w:rPr>
          </w:pPr>
        </w:p>
      </w:tc>
    </w:tr>
  </w:tbl>
  <w:p w:rsidR="00C84707" w:rsidRDefault="00C84707" w14:paraId="21A1D0D4" w14:textId="7777777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3E48D923" w14:textId="77777777">
      <w:trPr>
        <w:cantSplit/>
        <w:jc w:val="center"/>
      </w:trPr>
      <w:tc>
        <w:tcPr>
          <w:tcW w:w="3402" w:type="dxa"/>
        </w:tcPr>
        <w:p w:rsidR="00C84707" w:rsidP="00876F1B" w:rsidRDefault="00C84707" w14:paraId="44D25028" w14:textId="77777777">
          <w:pPr>
            <w:pStyle w:val="Footer"/>
            <w:spacing w:before="540"/>
            <w:rPr>
              <w:b/>
              <w:sz w:val="22"/>
            </w:rPr>
          </w:pPr>
          <w:r>
            <w:rPr>
              <w:b/>
              <w:sz w:val="22"/>
            </w:rPr>
            <w:fldChar w:fldCharType="begin"/>
          </w:r>
          <w:r>
            <w:rPr>
              <w:b/>
              <w:sz w:val="22"/>
            </w:rPr>
            <w:instrText xml:space="preserve">PAGE \* ARABIC \* CHARFORMAT </w:instrText>
          </w:r>
          <w:r>
            <w:rPr>
              <w:b/>
              <w:sz w:val="22"/>
            </w:rPr>
            <w:fldChar w:fldCharType="separate"/>
          </w:r>
          <w:r w:rsidR="00D87F54">
            <w:rPr>
              <w:b/>
              <w:noProof/>
              <w:sz w:val="22"/>
            </w:rPr>
            <w:t>2</w:t>
          </w:r>
          <w:r>
            <w:rPr>
              <w:b/>
              <w:sz w:val="22"/>
            </w:rPr>
            <w:fldChar w:fldCharType="end"/>
          </w:r>
        </w:p>
      </w:tc>
      <w:tc>
        <w:tcPr>
          <w:tcW w:w="2948" w:type="dxa"/>
        </w:tcPr>
        <w:p w:rsidR="00C84707" w:rsidP="00876F1B" w:rsidRDefault="00C84707" w14:paraId="5359ED64" w14:textId="77777777">
          <w:pPr>
            <w:pStyle w:val="Footer"/>
            <w:spacing w:before="540"/>
            <w:jc w:val="center"/>
            <w:rPr>
              <w:b/>
              <w:sz w:val="16"/>
            </w:rPr>
          </w:pPr>
        </w:p>
      </w:tc>
      <w:tc>
        <w:tcPr>
          <w:tcW w:w="3402" w:type="dxa"/>
        </w:tcPr>
        <w:p w:rsidR="00C84707" w:rsidP="00D87F54" w:rsidRDefault="00C84707" w14:paraId="3BF4ED85" w14:textId="71EE0DC8">
          <w:pPr>
            <w:pStyle w:val="Footer"/>
            <w:spacing w:before="540"/>
            <w:jc w:val="right"/>
            <w:rPr>
              <w:sz w:val="16"/>
            </w:rPr>
          </w:pPr>
          <w:r>
            <w:rPr>
              <w:sz w:val="16"/>
            </w:rPr>
            <w:t xml:space="preserve">© </w:t>
          </w:r>
          <w:proofErr w:type="spellStart"/>
          <w:r>
            <w:rPr>
              <w:sz w:val="16"/>
            </w:rPr>
            <w:t>Ecma</w:t>
          </w:r>
          <w:proofErr w:type="spellEnd"/>
          <w:r>
            <w:rPr>
              <w:sz w:val="16"/>
            </w:rPr>
            <w:t xml:space="preserve"> International 20</w:t>
          </w:r>
          <w:r w:rsidR="00D87F54">
            <w:rPr>
              <w:sz w:val="16"/>
            </w:rPr>
            <w:t>2</w:t>
          </w:r>
          <w:r w:rsidR="003C47C5">
            <w:rPr>
              <w:sz w:val="16"/>
            </w:rPr>
            <w:t>5</w:t>
          </w:r>
        </w:p>
      </w:tc>
    </w:tr>
  </w:tbl>
  <w:p w:rsidRPr="003E745B" w:rsidR="00C84707" w:rsidP="003E745B" w:rsidRDefault="00C84707" w14:paraId="0BBEFB0B" w14:textId="77777777">
    <w:pPr>
      <w:pStyle w:val="Footer"/>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5FFD34A0" w14:textId="77777777">
      <w:trPr>
        <w:cantSplit/>
        <w:jc w:val="center"/>
      </w:trPr>
      <w:tc>
        <w:tcPr>
          <w:tcW w:w="3402" w:type="dxa"/>
        </w:tcPr>
        <w:p w:rsidR="00C84707" w:rsidP="00D87F54" w:rsidRDefault="00C84707" w14:paraId="10935BB0" w14:textId="77777777">
          <w:pPr>
            <w:pStyle w:val="Footer"/>
            <w:spacing w:before="540"/>
            <w:rPr>
              <w:b/>
              <w:sz w:val="16"/>
            </w:rPr>
          </w:pPr>
          <w:r>
            <w:rPr>
              <w:sz w:val="16"/>
            </w:rPr>
            <w:t xml:space="preserve">© </w:t>
          </w:r>
          <w:proofErr w:type="spellStart"/>
          <w:r>
            <w:rPr>
              <w:sz w:val="16"/>
            </w:rPr>
            <w:t>Ecma</w:t>
          </w:r>
          <w:proofErr w:type="spellEnd"/>
          <w:r>
            <w:rPr>
              <w:sz w:val="16"/>
            </w:rPr>
            <w:t xml:space="preserve"> International 20</w:t>
          </w:r>
          <w:r w:rsidR="00D87F54">
            <w:rPr>
              <w:sz w:val="16"/>
            </w:rPr>
            <w:t>2</w:t>
          </w:r>
          <w:r w:rsidR="00F910F9">
            <w:rPr>
              <w:sz w:val="16"/>
            </w:rPr>
            <w:t>2</w:t>
          </w:r>
        </w:p>
      </w:tc>
      <w:tc>
        <w:tcPr>
          <w:tcW w:w="2948" w:type="dxa"/>
        </w:tcPr>
        <w:p w:rsidR="00C84707" w:rsidP="00876F1B" w:rsidRDefault="00C84707" w14:paraId="003133E0" w14:textId="77777777">
          <w:pPr>
            <w:pStyle w:val="Footer"/>
            <w:spacing w:before="540"/>
            <w:jc w:val="center"/>
            <w:rPr>
              <w:b/>
              <w:sz w:val="22"/>
            </w:rPr>
          </w:pPr>
        </w:p>
      </w:tc>
      <w:tc>
        <w:tcPr>
          <w:tcW w:w="3402" w:type="dxa"/>
        </w:tcPr>
        <w:p w:rsidR="00C84707" w:rsidP="00876F1B" w:rsidRDefault="00C84707" w14:paraId="7A9FD00B" w14:textId="77777777">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D87F54">
            <w:rPr>
              <w:b/>
              <w:noProof/>
              <w:sz w:val="22"/>
            </w:rPr>
            <w:t>3</w:t>
          </w:r>
          <w:r>
            <w:rPr>
              <w:b/>
              <w:sz w:val="22"/>
            </w:rPr>
            <w:fldChar w:fldCharType="end"/>
          </w:r>
        </w:p>
      </w:tc>
    </w:tr>
  </w:tbl>
  <w:p w:rsidRPr="003E745B" w:rsidR="00C84707" w:rsidP="003E745B" w:rsidRDefault="00C84707" w14:paraId="0FD8C54E" w14:textId="77777777">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31292F56" w14:textId="77777777">
      <w:trPr>
        <w:cantSplit/>
        <w:jc w:val="center"/>
      </w:trPr>
      <w:tc>
        <w:tcPr>
          <w:tcW w:w="3402" w:type="dxa"/>
        </w:tcPr>
        <w:p w:rsidR="00C84707" w:rsidP="00D87F54" w:rsidRDefault="00C84707" w14:paraId="007CA009" w14:textId="51720A00">
          <w:pPr>
            <w:pStyle w:val="Footer"/>
            <w:spacing w:before="540"/>
            <w:rPr>
              <w:b/>
              <w:sz w:val="16"/>
            </w:rPr>
          </w:pPr>
          <w:r>
            <w:rPr>
              <w:sz w:val="16"/>
            </w:rPr>
            <w:t xml:space="preserve">© </w:t>
          </w:r>
          <w:proofErr w:type="spellStart"/>
          <w:r>
            <w:rPr>
              <w:sz w:val="16"/>
            </w:rPr>
            <w:t>Ecma</w:t>
          </w:r>
          <w:proofErr w:type="spellEnd"/>
          <w:r>
            <w:rPr>
              <w:sz w:val="16"/>
            </w:rPr>
            <w:t xml:space="preserve"> International 20</w:t>
          </w:r>
          <w:r w:rsidR="00D87F54">
            <w:rPr>
              <w:sz w:val="16"/>
            </w:rPr>
            <w:t>2</w:t>
          </w:r>
          <w:r w:rsidR="003C47C5">
            <w:rPr>
              <w:sz w:val="16"/>
            </w:rPr>
            <w:t>5</w:t>
          </w:r>
        </w:p>
      </w:tc>
      <w:tc>
        <w:tcPr>
          <w:tcW w:w="2948" w:type="dxa"/>
        </w:tcPr>
        <w:p w:rsidR="00C84707" w:rsidP="00876F1B" w:rsidRDefault="00C84707" w14:paraId="48142E18" w14:textId="77777777">
          <w:pPr>
            <w:pStyle w:val="Footer"/>
            <w:spacing w:before="540"/>
            <w:jc w:val="center"/>
            <w:rPr>
              <w:b/>
              <w:sz w:val="22"/>
            </w:rPr>
          </w:pPr>
        </w:p>
      </w:tc>
      <w:tc>
        <w:tcPr>
          <w:tcW w:w="3402" w:type="dxa"/>
        </w:tcPr>
        <w:p w:rsidR="00C84707" w:rsidP="00876F1B" w:rsidRDefault="00C84707" w14:paraId="49392ABB" w14:textId="77777777">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D87F54">
            <w:rPr>
              <w:b/>
              <w:noProof/>
              <w:sz w:val="22"/>
            </w:rPr>
            <w:t>1</w:t>
          </w:r>
          <w:r>
            <w:rPr>
              <w:b/>
              <w:sz w:val="22"/>
            </w:rPr>
            <w:fldChar w:fldCharType="end"/>
          </w:r>
        </w:p>
      </w:tc>
    </w:tr>
  </w:tbl>
  <w:p w:rsidRPr="003E745B" w:rsidR="00C84707" w:rsidP="003E745B" w:rsidRDefault="00C84707" w14:paraId="1409C332"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A455A" w:rsidRDefault="001A455A" w14:paraId="46A2DDAC" w14:textId="77777777">
      <w:r>
        <w:separator/>
      </w:r>
    </w:p>
  </w:footnote>
  <w:footnote w:type="continuationSeparator" w:id="0">
    <w:p w:rsidR="001A455A" w:rsidRDefault="001A455A" w14:paraId="49996A7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000" w:firstRow="0" w:lastRow="0" w:firstColumn="0" w:lastColumn="0" w:noHBand="0" w:noVBand="0"/>
    </w:tblPr>
    <w:tblGrid>
      <w:gridCol w:w="3318"/>
      <w:gridCol w:w="3318"/>
    </w:tblGrid>
    <w:tr w:rsidR="000F1D1A" w14:paraId="270C7110" w14:textId="77777777">
      <w:trPr>
        <w:cantSplit/>
        <w:trHeight w:val="560" w:hRule="exact"/>
      </w:trPr>
      <w:tc>
        <w:tcPr>
          <w:tcW w:w="3318" w:type="dxa"/>
        </w:tcPr>
        <w:p w:rsidR="000F1D1A" w:rsidRDefault="000F1D1A" w14:paraId="6879BDD9" w14:textId="77777777">
          <w:pPr>
            <w:pStyle w:val="Header"/>
            <w:spacing w:after="300" w:line="240" w:lineRule="exact"/>
            <w:rPr>
              <w:b w:val="0"/>
            </w:rPr>
          </w:pPr>
        </w:p>
      </w:tc>
      <w:tc>
        <w:tcPr>
          <w:tcW w:w="3318" w:type="dxa"/>
        </w:tcPr>
        <w:p w:rsidR="000F1D1A" w:rsidRDefault="000F1D1A" w14:paraId="21752B57" w14:textId="77777777">
          <w:pPr>
            <w:pStyle w:val="Header"/>
            <w:spacing w:after="300" w:line="240" w:lineRule="exact"/>
            <w:jc w:val="right"/>
            <w:rPr>
              <w:b w:val="0"/>
            </w:rPr>
          </w:pPr>
        </w:p>
      </w:tc>
    </w:tr>
  </w:tbl>
  <w:p w:rsidR="000F1D1A" w:rsidRDefault="000F1D1A" w14:paraId="235A3F17" w14:textId="77777777">
    <w:pPr>
      <w:pStyle w:val="Header"/>
      <w:spacing w:line="24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0A4BD3" w:rsidR="00C84707" w:rsidP="000A4BD3" w:rsidRDefault="009A6DB7" w14:paraId="7F486001" w14:textId="77777777">
    <w:pPr>
      <w:pStyle w:val="Header"/>
    </w:pPr>
    <w:r>
      <w:rPr>
        <w:noProof/>
        <w:lang w:val="en-US" w:eastAsia="en-US"/>
      </w:rPr>
      <w:drawing>
        <wp:anchor distT="0" distB="0" distL="114300" distR="114300" simplePos="0" relativeHeight="251658752" behindDoc="1" locked="0" layoutInCell="1" allowOverlap="1" wp14:anchorId="03DDFBA0" wp14:editId="760ACA51">
          <wp:simplePos x="0" y="0"/>
          <wp:positionH relativeFrom="column">
            <wp:posOffset>176530</wp:posOffset>
          </wp:positionH>
          <wp:positionV relativeFrom="line">
            <wp:posOffset>-104775</wp:posOffset>
          </wp:positionV>
          <wp:extent cx="6588125" cy="62039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12311B" w:rsidR="00C84707" w:rsidP="0012311B" w:rsidRDefault="009A6DB7" w14:paraId="61ED32A9" w14:textId="77777777">
    <w:pPr>
      <w:pStyle w:val="Header"/>
    </w:pPr>
    <w:r>
      <w:rPr>
        <w:noProof/>
        <w:lang w:val="en-US" w:eastAsia="en-US"/>
      </w:rPr>
      <w:drawing>
        <wp:anchor distT="0" distB="0" distL="114300" distR="114300" simplePos="0" relativeHeight="251659776" behindDoc="1" locked="0" layoutInCell="1" allowOverlap="1" wp14:anchorId="1700712D" wp14:editId="0702869F">
          <wp:simplePos x="0" y="0"/>
          <wp:positionH relativeFrom="column">
            <wp:posOffset>-198120</wp:posOffset>
          </wp:positionH>
          <wp:positionV relativeFrom="line">
            <wp:posOffset>-104775</wp:posOffset>
          </wp:positionV>
          <wp:extent cx="6588125" cy="62039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3E745B" w:rsidR="00C84707" w:rsidRDefault="00C84707" w14:paraId="1674D7D9"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C84707" w:rsidP="006E638D" w:rsidRDefault="009A6DB7" w14:paraId="2272EE5B" w14:textId="77777777">
    <w:pPr>
      <w:pStyle w:val="Header"/>
      <w:jc w:val="left"/>
    </w:pPr>
    <w:r>
      <w:rPr>
        <w:noProof/>
        <w:lang w:val="en-US" w:eastAsia="en-US"/>
      </w:rPr>
      <w:drawing>
        <wp:anchor distT="0" distB="0" distL="114300" distR="114300" simplePos="0" relativeHeight="251656704" behindDoc="1" locked="0" layoutInCell="1" allowOverlap="1" wp14:anchorId="06F328E1" wp14:editId="3973EC2C">
          <wp:simplePos x="0" y="0"/>
          <wp:positionH relativeFrom="column">
            <wp:posOffset>-194945</wp:posOffset>
          </wp:positionH>
          <wp:positionV relativeFrom="line">
            <wp:posOffset>-147955</wp:posOffset>
          </wp:positionV>
          <wp:extent cx="6588125" cy="6203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A4406C" w:rsidR="00C84707" w:rsidP="00A4406C" w:rsidRDefault="009A6DB7" w14:paraId="599C5990" w14:textId="77777777">
    <w:pPr>
      <w:pStyle w:val="Header"/>
    </w:pPr>
    <w:r>
      <w:rPr>
        <w:noProof/>
        <w:lang w:val="en-US" w:eastAsia="en-US"/>
      </w:rPr>
      <w:drawing>
        <wp:anchor distT="0" distB="0" distL="114300" distR="114300" simplePos="0" relativeHeight="251657728" behindDoc="1" locked="0" layoutInCell="1" allowOverlap="1" wp14:anchorId="2F3822CF" wp14:editId="179C3C56">
          <wp:simplePos x="0" y="0"/>
          <wp:positionH relativeFrom="column">
            <wp:posOffset>-207645</wp:posOffset>
          </wp:positionH>
          <wp:positionV relativeFrom="line">
            <wp:posOffset>-157480</wp:posOffset>
          </wp:positionV>
          <wp:extent cx="6588125" cy="62039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3E745B" w:rsidR="00C84707" w:rsidP="003E745B" w:rsidRDefault="009A6DB7" w14:paraId="080CF959" w14:textId="77777777">
    <w:pPr>
      <w:pStyle w:val="Header"/>
    </w:pPr>
    <w:r>
      <w:rPr>
        <w:noProof/>
        <w:lang w:val="en-US" w:eastAsia="en-US"/>
      </w:rPr>
      <w:drawing>
        <wp:anchor distT="0" distB="0" distL="114300" distR="114300" simplePos="0" relativeHeight="251655680" behindDoc="1" locked="0" layoutInCell="1" allowOverlap="1" wp14:anchorId="5FC3809D" wp14:editId="6A29EAEA">
          <wp:simplePos x="0" y="0"/>
          <wp:positionH relativeFrom="column">
            <wp:posOffset>-226695</wp:posOffset>
          </wp:positionH>
          <wp:positionV relativeFrom="line">
            <wp:posOffset>-167005</wp:posOffset>
          </wp:positionV>
          <wp:extent cx="6588125" cy="6203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1" w15:restartNumberingAfterBreak="0">
    <w:nsid w:val="FFFFFF7E"/>
    <w:multiLevelType w:val="singleLevel"/>
    <w:tmpl w:val="9E6061AE"/>
    <w:lvl w:ilvl="0">
      <w:start w:val="1"/>
      <w:numFmt w:val="decimal"/>
      <w:lvlText w:val="%1."/>
      <w:lvlJc w:val="left"/>
      <w:pPr>
        <w:tabs>
          <w:tab w:val="num" w:pos="926"/>
        </w:tabs>
        <w:ind w:left="926" w:hanging="360"/>
      </w:pPr>
    </w:lvl>
  </w:abstractNum>
  <w:abstractNum w:abstractNumId="2" w15:restartNumberingAfterBreak="0">
    <w:nsid w:val="FFFFFF80"/>
    <w:multiLevelType w:val="singleLevel"/>
    <w:tmpl w:val="C61A574A"/>
    <w:lvl w:ilvl="0">
      <w:start w:val="1"/>
      <w:numFmt w:val="bullet"/>
      <w:pStyle w:val="ListBullet5"/>
      <w:lvlText w:val=""/>
      <w:lvlJc w:val="left"/>
      <w:pPr>
        <w:tabs>
          <w:tab w:val="num" w:pos="1492"/>
        </w:tabs>
        <w:ind w:left="1492" w:hanging="360"/>
      </w:pPr>
      <w:rPr>
        <w:rFonts w:hint="default" w:ascii="Symbol" w:hAnsi="Symbol"/>
      </w:rPr>
    </w:lvl>
  </w:abstractNum>
  <w:abstractNum w:abstractNumId="3" w15:restartNumberingAfterBreak="0">
    <w:nsid w:val="FFFFFF81"/>
    <w:multiLevelType w:val="singleLevel"/>
    <w:tmpl w:val="193C76E6"/>
    <w:lvl w:ilvl="0">
      <w:start w:val="1"/>
      <w:numFmt w:val="bullet"/>
      <w:pStyle w:val="ListBullet4"/>
      <w:lvlText w:val=""/>
      <w:lvlJc w:val="left"/>
      <w:pPr>
        <w:tabs>
          <w:tab w:val="num" w:pos="1209"/>
        </w:tabs>
        <w:ind w:left="1209" w:hanging="360"/>
      </w:pPr>
      <w:rPr>
        <w:rFonts w:hint="default" w:ascii="Symbol" w:hAnsi="Symbol"/>
      </w:rPr>
    </w:lvl>
  </w:abstractNum>
  <w:abstractNum w:abstractNumId="4" w15:restartNumberingAfterBreak="0">
    <w:nsid w:val="FFFFFF82"/>
    <w:multiLevelType w:val="singleLevel"/>
    <w:tmpl w:val="61BE3B8C"/>
    <w:lvl w:ilvl="0">
      <w:start w:val="1"/>
      <w:numFmt w:val="bullet"/>
      <w:pStyle w:val="ListBullet3"/>
      <w:lvlText w:val=""/>
      <w:lvlJc w:val="left"/>
      <w:pPr>
        <w:tabs>
          <w:tab w:val="num" w:pos="926"/>
        </w:tabs>
        <w:ind w:left="926" w:hanging="360"/>
      </w:pPr>
      <w:rPr>
        <w:rFonts w:hint="default" w:ascii="Symbol" w:hAnsi="Symbol"/>
      </w:rPr>
    </w:lvl>
  </w:abstractNum>
  <w:abstractNum w:abstractNumId="5" w15:restartNumberingAfterBreak="0">
    <w:nsid w:val="FFFFFF83"/>
    <w:multiLevelType w:val="singleLevel"/>
    <w:tmpl w:val="5BEAAE5C"/>
    <w:lvl w:ilvl="0">
      <w:start w:val="1"/>
      <w:numFmt w:val="bullet"/>
      <w:pStyle w:val="ListBullet2"/>
      <w:lvlText w:val=""/>
      <w:lvlJc w:val="left"/>
      <w:pPr>
        <w:tabs>
          <w:tab w:val="num" w:pos="643"/>
        </w:tabs>
        <w:ind w:left="643" w:hanging="360"/>
      </w:pPr>
      <w:rPr>
        <w:rFonts w:hint="default" w:ascii="Symbol" w:hAnsi="Symbol"/>
      </w:rPr>
    </w:lvl>
  </w:abstractNum>
  <w:abstractNum w:abstractNumId="6" w15:restartNumberingAfterBreak="0">
    <w:nsid w:val="FFFFFF89"/>
    <w:multiLevelType w:val="singleLevel"/>
    <w:tmpl w:val="E0641914"/>
    <w:lvl w:ilvl="0">
      <w:start w:val="1"/>
      <w:numFmt w:val="bullet"/>
      <w:pStyle w:val="ListBullet"/>
      <w:lvlText w:val=""/>
      <w:lvlJc w:val="left"/>
      <w:pPr>
        <w:tabs>
          <w:tab w:val="num" w:pos="360"/>
        </w:tabs>
        <w:ind w:left="360" w:hanging="360"/>
      </w:pPr>
      <w:rPr>
        <w:rFonts w:hint="default" w:ascii="Symbol" w:hAnsi="Symbol"/>
      </w:rPr>
    </w:lvl>
  </w:abstractNum>
  <w:abstractNum w:abstractNumId="7" w15:restartNumberingAfterBreak="0">
    <w:nsid w:val="00781CCB"/>
    <w:multiLevelType w:val="hybridMultilevel"/>
    <w:tmpl w:val="F788A032"/>
    <w:lvl w:ilvl="0" w:tplc="54F23634">
      <w:start w:val="1"/>
      <w:numFmt w:val="lowerRoman"/>
      <w:lvlText w:val="(%1)"/>
      <w:lvlJc w:val="left"/>
      <w:pPr>
        <w:ind w:left="1627" w:hanging="72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15:restartNumberingAfterBreak="0">
    <w:nsid w:val="02A4797F"/>
    <w:multiLevelType w:val="multilevel"/>
    <w:tmpl w:val="B97414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10" w15:restartNumberingAfterBreak="0">
    <w:nsid w:val="08A55008"/>
    <w:multiLevelType w:val="multilevel"/>
    <w:tmpl w:val="791EE6E4"/>
    <w:lvl w:ilvl="0">
      <w:start w:val="1"/>
      <w:numFmt w:val="upperLetter"/>
      <w:pStyle w:val="ANNEX"/>
      <w:suff w:val="nothing"/>
      <w:lvlText w:val="Annex %1"/>
      <w:lvlJc w:val="left"/>
      <w:pPr>
        <w:ind w:left="0" w:firstLine="0"/>
      </w:pPr>
      <w:rPr>
        <w:rFonts w:hint="default" w:ascii="Arial" w:hAnsi="Arial"/>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0DD37F05"/>
    <w:multiLevelType w:val="multilevel"/>
    <w:tmpl w:val="5ADAC5E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1A058A4"/>
    <w:multiLevelType w:val="hybridMultilevel"/>
    <w:tmpl w:val="D6D091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2E05813"/>
    <w:multiLevelType w:val="hybridMultilevel"/>
    <w:tmpl w:val="207208DA"/>
    <w:lvl w:ilvl="0" w:tplc="016CE2C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2F449CB"/>
    <w:multiLevelType w:val="hybridMultilevel"/>
    <w:tmpl w:val="72BC26F6"/>
    <w:lvl w:ilvl="0" w:tplc="AADAE5E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1FC74814"/>
    <w:multiLevelType w:val="multilevel"/>
    <w:tmpl w:val="B9C2C24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120127A"/>
    <w:multiLevelType w:val="multilevel"/>
    <w:tmpl w:val="EDD216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3AC7EB8"/>
    <w:multiLevelType w:val="multilevel"/>
    <w:tmpl w:val="DD6E7C8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8" w15:restartNumberingAfterBreak="0">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387D4433"/>
    <w:multiLevelType w:val="multilevel"/>
    <w:tmpl w:val="ED6271EA"/>
    <w:name w:val="heading"/>
    <w:lvl w:ilvl="0">
      <w:start w:val="1"/>
      <w:numFmt w:val="bullet"/>
      <w:pStyle w:val="ListContinue"/>
      <w:lvlText w:val=""/>
      <w:lvlJc w:val="left"/>
      <w:pPr>
        <w:ind w:left="400" w:hanging="400"/>
      </w:pPr>
      <w:rPr>
        <w:rFonts w:hint="default" w:ascii="Symbol" w:hAnsi="Symbol"/>
      </w:rPr>
    </w:lvl>
    <w:lvl w:ilvl="1">
      <w:start w:val="1"/>
      <w:numFmt w:val="bullet"/>
      <w:pStyle w:val="ListContinue2"/>
      <w:lvlText w:val=""/>
      <w:lvlJc w:val="left"/>
      <w:pPr>
        <w:ind w:left="800" w:hanging="400"/>
      </w:pPr>
      <w:rPr>
        <w:rFonts w:hint="default" w:ascii="Symbol" w:hAnsi="Symbol"/>
      </w:rPr>
    </w:lvl>
    <w:lvl w:ilvl="2">
      <w:start w:val="1"/>
      <w:numFmt w:val="bullet"/>
      <w:pStyle w:val="ListContinue3"/>
      <w:lvlText w:val=""/>
      <w:lvlJc w:val="left"/>
      <w:pPr>
        <w:ind w:left="1200" w:hanging="400"/>
      </w:pPr>
      <w:rPr>
        <w:rFonts w:hint="default" w:ascii="Symbol" w:hAnsi="Symbol"/>
      </w:rPr>
    </w:lvl>
    <w:lvl w:ilvl="3">
      <w:start w:val="1"/>
      <w:numFmt w:val="bullet"/>
      <w:pStyle w:val="ListContinue4"/>
      <w:lvlText w:val=""/>
      <w:lvlJc w:val="left"/>
      <w:pPr>
        <w:ind w:left="1600" w:hanging="400"/>
      </w:pPr>
      <w:rPr>
        <w:rFonts w:hint="default" w:ascii="Symbol" w:hAnsi="Symbol"/>
      </w:rPr>
    </w:lvl>
    <w:lvl w:ilvl="4">
      <w:start w:val="1"/>
      <w:numFmt w:val="bullet"/>
      <w:pStyle w:val="zzLc5"/>
      <w:lvlText w:val=" "/>
      <w:lvlJc w:val="left"/>
      <w:pPr>
        <w:ind w:left="0" w:firstLine="0"/>
      </w:pPr>
    </w:lvl>
    <w:lvl w:ilvl="5">
      <w:start w:val="1"/>
      <w:numFmt w:val="bullet"/>
      <w:pStyle w:val="zzLc6"/>
      <w:lvlText w:val=" "/>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0" w15:restartNumberingAfterBreak="0">
    <w:nsid w:val="42753325"/>
    <w:multiLevelType w:val="hybridMultilevel"/>
    <w:tmpl w:val="83083A60"/>
    <w:lvl w:ilvl="0" w:tplc="FFFFFFFF">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2" w15:restartNumberingAfterBreak="0">
    <w:nsid w:val="5F06267F"/>
    <w:multiLevelType w:val="multilevel"/>
    <w:tmpl w:val="1480F97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72880A28"/>
    <w:multiLevelType w:val="multilevel"/>
    <w:tmpl w:val="9F5AB1AE"/>
    <w:name w:val="numbered list"/>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4" w15:restartNumberingAfterBreak="0">
    <w:nsid w:val="74745E9C"/>
    <w:multiLevelType w:val="hybridMultilevel"/>
    <w:tmpl w:val="B68A4F66"/>
    <w:lvl w:ilvl="0" w:tplc="016CE2C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D0D2E42"/>
    <w:multiLevelType w:val="multilevel"/>
    <w:tmpl w:val="B23051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564073359">
    <w:abstractNumId w:val="17"/>
  </w:num>
  <w:num w:numId="2" w16cid:durableId="1414083377">
    <w:abstractNumId w:val="17"/>
  </w:num>
  <w:num w:numId="3" w16cid:durableId="1765151664">
    <w:abstractNumId w:val="17"/>
  </w:num>
  <w:num w:numId="4" w16cid:durableId="1194464902">
    <w:abstractNumId w:val="17"/>
  </w:num>
  <w:num w:numId="5" w16cid:durableId="419331345">
    <w:abstractNumId w:val="17"/>
  </w:num>
  <w:num w:numId="6" w16cid:durableId="153179802">
    <w:abstractNumId w:val="17"/>
  </w:num>
  <w:num w:numId="7" w16cid:durableId="1572622196">
    <w:abstractNumId w:val="21"/>
  </w:num>
  <w:num w:numId="8" w16cid:durableId="925113843">
    <w:abstractNumId w:val="9"/>
  </w:num>
  <w:num w:numId="9" w16cid:durableId="420760482">
    <w:abstractNumId w:val="17"/>
  </w:num>
  <w:num w:numId="10" w16cid:durableId="459347289">
    <w:abstractNumId w:val="17"/>
  </w:num>
  <w:num w:numId="11" w16cid:durableId="962882802">
    <w:abstractNumId w:val="17"/>
  </w:num>
  <w:num w:numId="12" w16cid:durableId="843982657">
    <w:abstractNumId w:val="6"/>
  </w:num>
  <w:num w:numId="13" w16cid:durableId="1338730208">
    <w:abstractNumId w:val="5"/>
  </w:num>
  <w:num w:numId="14" w16cid:durableId="904611748">
    <w:abstractNumId w:val="4"/>
  </w:num>
  <w:num w:numId="15" w16cid:durableId="631403462">
    <w:abstractNumId w:val="3"/>
  </w:num>
  <w:num w:numId="16" w16cid:durableId="1342898793">
    <w:abstractNumId w:val="2"/>
  </w:num>
  <w:num w:numId="17" w16cid:durableId="996960273">
    <w:abstractNumId w:val="19"/>
  </w:num>
  <w:num w:numId="18" w16cid:durableId="229466350">
    <w:abstractNumId w:val="19"/>
  </w:num>
  <w:num w:numId="19" w16cid:durableId="418985970">
    <w:abstractNumId w:val="19"/>
  </w:num>
  <w:num w:numId="20" w16cid:durableId="203521429">
    <w:abstractNumId w:val="19"/>
  </w:num>
  <w:num w:numId="21" w16cid:durableId="1320189842">
    <w:abstractNumId w:val="23"/>
  </w:num>
  <w:num w:numId="22" w16cid:durableId="531505095">
    <w:abstractNumId w:val="23"/>
  </w:num>
  <w:num w:numId="23" w16cid:durableId="758912014">
    <w:abstractNumId w:val="1"/>
  </w:num>
  <w:num w:numId="24" w16cid:durableId="1532767595">
    <w:abstractNumId w:val="23"/>
  </w:num>
  <w:num w:numId="25" w16cid:durableId="966931048">
    <w:abstractNumId w:val="23"/>
  </w:num>
  <w:num w:numId="26" w16cid:durableId="1961960524">
    <w:abstractNumId w:val="0"/>
  </w:num>
  <w:num w:numId="27" w16cid:durableId="681394911">
    <w:abstractNumId w:val="0"/>
  </w:num>
  <w:num w:numId="28" w16cid:durableId="1697846961">
    <w:abstractNumId w:val="18"/>
  </w:num>
  <w:num w:numId="29" w16cid:durableId="220677470">
    <w:abstractNumId w:val="10"/>
  </w:num>
  <w:num w:numId="30" w16cid:durableId="1960379807">
    <w:abstractNumId w:val="21"/>
  </w:num>
  <w:num w:numId="31" w16cid:durableId="349793255">
    <w:abstractNumId w:val="18"/>
  </w:num>
  <w:num w:numId="32" w16cid:durableId="677464236">
    <w:abstractNumId w:val="24"/>
  </w:num>
  <w:num w:numId="33" w16cid:durableId="1274170083">
    <w:abstractNumId w:val="13"/>
  </w:num>
  <w:num w:numId="34" w16cid:durableId="1993826677">
    <w:abstractNumId w:val="20"/>
  </w:num>
  <w:num w:numId="35" w16cid:durableId="1902017782">
    <w:abstractNumId w:val="12"/>
  </w:num>
  <w:num w:numId="36" w16cid:durableId="885724083">
    <w:abstractNumId w:val="14"/>
  </w:num>
  <w:num w:numId="37" w16cid:durableId="126264230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566500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5029237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02874121">
    <w:abstractNumId w:val="7"/>
  </w:num>
  <w:num w:numId="41" w16cid:durableId="106898450">
    <w:abstractNumId w:val="16"/>
  </w:num>
  <w:num w:numId="42" w16cid:durableId="747465028">
    <w:abstractNumId w:val="8"/>
  </w:num>
  <w:num w:numId="43" w16cid:durableId="816409930">
    <w:abstractNumId w:val="22"/>
  </w:num>
  <w:num w:numId="44" w16cid:durableId="538126592">
    <w:abstractNumId w:val="11"/>
  </w:num>
  <w:num w:numId="45" w16cid:durableId="1220746807">
    <w:abstractNumId w:val="17"/>
  </w:num>
  <w:num w:numId="46" w16cid:durableId="89550370">
    <w:abstractNumId w:val="17"/>
  </w:num>
  <w:num w:numId="47" w16cid:durableId="967004520">
    <w:abstractNumId w:val="17"/>
  </w:num>
  <w:num w:numId="48" w16cid:durableId="93400410">
    <w:abstractNumId w:val="17"/>
  </w:num>
  <w:num w:numId="49" w16cid:durableId="794372601">
    <w:abstractNumId w:val="17"/>
  </w:num>
  <w:num w:numId="50" w16cid:durableId="336226154">
    <w:abstractNumId w:val="25"/>
  </w:num>
  <w:num w:numId="51" w16cid:durableId="1274165233">
    <w:abstractNumId w:val="15"/>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BHAY RATNAPARKHI">
    <w15:presenceInfo w15:providerId="AD" w15:userId="S::Abhay.Ratnaparkhi1@ibm.com::d885d5bb-7a5a-4ee7-91da-d5653dcc0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mirrorMargin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400"/>
  <w:evenAndOddHeaders/>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DE"/>
    <w:rsid w:val="000020F3"/>
    <w:rsid w:val="00002505"/>
    <w:rsid w:val="00010225"/>
    <w:rsid w:val="00025A27"/>
    <w:rsid w:val="00042507"/>
    <w:rsid w:val="0004677F"/>
    <w:rsid w:val="00050274"/>
    <w:rsid w:val="00053804"/>
    <w:rsid w:val="00083F60"/>
    <w:rsid w:val="000964B0"/>
    <w:rsid w:val="000A4A4F"/>
    <w:rsid w:val="000A4BD3"/>
    <w:rsid w:val="000D246E"/>
    <w:rsid w:val="000D55C7"/>
    <w:rsid w:val="000D69D0"/>
    <w:rsid w:val="000F1D1A"/>
    <w:rsid w:val="000F1DE0"/>
    <w:rsid w:val="0012311B"/>
    <w:rsid w:val="00132A5E"/>
    <w:rsid w:val="00137C1D"/>
    <w:rsid w:val="00146757"/>
    <w:rsid w:val="001505D8"/>
    <w:rsid w:val="00171107"/>
    <w:rsid w:val="00183D40"/>
    <w:rsid w:val="001A455A"/>
    <w:rsid w:val="001A6A65"/>
    <w:rsid w:val="001B6BCD"/>
    <w:rsid w:val="001D1319"/>
    <w:rsid w:val="00202BE3"/>
    <w:rsid w:val="00207409"/>
    <w:rsid w:val="00210079"/>
    <w:rsid w:val="00213372"/>
    <w:rsid w:val="00217E84"/>
    <w:rsid w:val="00220EBC"/>
    <w:rsid w:val="0024709D"/>
    <w:rsid w:val="0026283E"/>
    <w:rsid w:val="00297085"/>
    <w:rsid w:val="002A2BDE"/>
    <w:rsid w:val="002B3E42"/>
    <w:rsid w:val="002D5C12"/>
    <w:rsid w:val="002F423F"/>
    <w:rsid w:val="003027C2"/>
    <w:rsid w:val="00304803"/>
    <w:rsid w:val="00335F6A"/>
    <w:rsid w:val="0034174F"/>
    <w:rsid w:val="0035485A"/>
    <w:rsid w:val="00360E02"/>
    <w:rsid w:val="00360EA2"/>
    <w:rsid w:val="00366A99"/>
    <w:rsid w:val="003A2960"/>
    <w:rsid w:val="003A7B60"/>
    <w:rsid w:val="003C47C5"/>
    <w:rsid w:val="003C71F0"/>
    <w:rsid w:val="003D3E02"/>
    <w:rsid w:val="003E745B"/>
    <w:rsid w:val="003F6CA3"/>
    <w:rsid w:val="00414AF2"/>
    <w:rsid w:val="00431E27"/>
    <w:rsid w:val="004341F4"/>
    <w:rsid w:val="004C61B6"/>
    <w:rsid w:val="004D221A"/>
    <w:rsid w:val="004D7160"/>
    <w:rsid w:val="004E232B"/>
    <w:rsid w:val="004E46D8"/>
    <w:rsid w:val="004E66F2"/>
    <w:rsid w:val="004F385F"/>
    <w:rsid w:val="0051103F"/>
    <w:rsid w:val="0051797D"/>
    <w:rsid w:val="00521CCA"/>
    <w:rsid w:val="005234DB"/>
    <w:rsid w:val="005342A6"/>
    <w:rsid w:val="00542EC9"/>
    <w:rsid w:val="0054691F"/>
    <w:rsid w:val="00556532"/>
    <w:rsid w:val="00580F3C"/>
    <w:rsid w:val="00586F9C"/>
    <w:rsid w:val="005B3EFF"/>
    <w:rsid w:val="005B4D02"/>
    <w:rsid w:val="005C14DF"/>
    <w:rsid w:val="005C1766"/>
    <w:rsid w:val="005F64DA"/>
    <w:rsid w:val="00606B41"/>
    <w:rsid w:val="00622C83"/>
    <w:rsid w:val="00640F5C"/>
    <w:rsid w:val="00663E40"/>
    <w:rsid w:val="0066446F"/>
    <w:rsid w:val="006A0582"/>
    <w:rsid w:val="006A2579"/>
    <w:rsid w:val="006A3776"/>
    <w:rsid w:val="006A4189"/>
    <w:rsid w:val="006B5FE4"/>
    <w:rsid w:val="006C4382"/>
    <w:rsid w:val="006C6040"/>
    <w:rsid w:val="006E3230"/>
    <w:rsid w:val="006E37D9"/>
    <w:rsid w:val="006E638D"/>
    <w:rsid w:val="006F6C0A"/>
    <w:rsid w:val="00701098"/>
    <w:rsid w:val="00712E66"/>
    <w:rsid w:val="00723D87"/>
    <w:rsid w:val="00726493"/>
    <w:rsid w:val="00727340"/>
    <w:rsid w:val="0074273A"/>
    <w:rsid w:val="007526B0"/>
    <w:rsid w:val="0075573A"/>
    <w:rsid w:val="007605B7"/>
    <w:rsid w:val="007809BB"/>
    <w:rsid w:val="00794A2F"/>
    <w:rsid w:val="007B5831"/>
    <w:rsid w:val="007C2B50"/>
    <w:rsid w:val="007C5980"/>
    <w:rsid w:val="007C6182"/>
    <w:rsid w:val="007E5371"/>
    <w:rsid w:val="007F28F5"/>
    <w:rsid w:val="007F2AEE"/>
    <w:rsid w:val="008371DF"/>
    <w:rsid w:val="00843CC0"/>
    <w:rsid w:val="00874DE4"/>
    <w:rsid w:val="00876F1B"/>
    <w:rsid w:val="00887070"/>
    <w:rsid w:val="008A270D"/>
    <w:rsid w:val="008B375C"/>
    <w:rsid w:val="008B3D1A"/>
    <w:rsid w:val="008B4BD9"/>
    <w:rsid w:val="008E5889"/>
    <w:rsid w:val="008E7FBE"/>
    <w:rsid w:val="00906778"/>
    <w:rsid w:val="00920284"/>
    <w:rsid w:val="00945317"/>
    <w:rsid w:val="0097443F"/>
    <w:rsid w:val="00980D0A"/>
    <w:rsid w:val="00996789"/>
    <w:rsid w:val="009A33B0"/>
    <w:rsid w:val="009A6DB7"/>
    <w:rsid w:val="009D4674"/>
    <w:rsid w:val="009E413A"/>
    <w:rsid w:val="00A03B48"/>
    <w:rsid w:val="00A21532"/>
    <w:rsid w:val="00A225EE"/>
    <w:rsid w:val="00A31E5A"/>
    <w:rsid w:val="00A4406C"/>
    <w:rsid w:val="00A45072"/>
    <w:rsid w:val="00A66058"/>
    <w:rsid w:val="00AB6CD5"/>
    <w:rsid w:val="00AC6C38"/>
    <w:rsid w:val="00B0076F"/>
    <w:rsid w:val="00B20E98"/>
    <w:rsid w:val="00B43FE8"/>
    <w:rsid w:val="00B467E1"/>
    <w:rsid w:val="00B71909"/>
    <w:rsid w:val="00B73C19"/>
    <w:rsid w:val="00B8773C"/>
    <w:rsid w:val="00B87D8E"/>
    <w:rsid w:val="00B95764"/>
    <w:rsid w:val="00BA0C9C"/>
    <w:rsid w:val="00BB369E"/>
    <w:rsid w:val="00BC2024"/>
    <w:rsid w:val="00BD0BEE"/>
    <w:rsid w:val="00BD219A"/>
    <w:rsid w:val="00C0610E"/>
    <w:rsid w:val="00C06A5D"/>
    <w:rsid w:val="00C06C6B"/>
    <w:rsid w:val="00C33E9D"/>
    <w:rsid w:val="00C34837"/>
    <w:rsid w:val="00C47078"/>
    <w:rsid w:val="00C55C25"/>
    <w:rsid w:val="00C661CF"/>
    <w:rsid w:val="00C73632"/>
    <w:rsid w:val="00C84707"/>
    <w:rsid w:val="00CA4F33"/>
    <w:rsid w:val="00CB1661"/>
    <w:rsid w:val="00CD1DE7"/>
    <w:rsid w:val="00CD4732"/>
    <w:rsid w:val="00CF31BB"/>
    <w:rsid w:val="00CF50A9"/>
    <w:rsid w:val="00D162F6"/>
    <w:rsid w:val="00D20EE3"/>
    <w:rsid w:val="00D249B0"/>
    <w:rsid w:val="00D350C0"/>
    <w:rsid w:val="00D42477"/>
    <w:rsid w:val="00D52A8B"/>
    <w:rsid w:val="00D745E1"/>
    <w:rsid w:val="00D74E27"/>
    <w:rsid w:val="00D77706"/>
    <w:rsid w:val="00D82B97"/>
    <w:rsid w:val="00D84966"/>
    <w:rsid w:val="00D87F54"/>
    <w:rsid w:val="00D90EB8"/>
    <w:rsid w:val="00D948ED"/>
    <w:rsid w:val="00DD4743"/>
    <w:rsid w:val="00DE073D"/>
    <w:rsid w:val="00E14769"/>
    <w:rsid w:val="00E15BA5"/>
    <w:rsid w:val="00E17A0F"/>
    <w:rsid w:val="00E20ABA"/>
    <w:rsid w:val="00E21CE4"/>
    <w:rsid w:val="00E320B8"/>
    <w:rsid w:val="00E36D41"/>
    <w:rsid w:val="00E431FA"/>
    <w:rsid w:val="00E44B0F"/>
    <w:rsid w:val="00E4558C"/>
    <w:rsid w:val="00E46563"/>
    <w:rsid w:val="00E543E2"/>
    <w:rsid w:val="00E634A0"/>
    <w:rsid w:val="00E7008E"/>
    <w:rsid w:val="00E83BC4"/>
    <w:rsid w:val="00EA2D17"/>
    <w:rsid w:val="00EB6133"/>
    <w:rsid w:val="00EC0399"/>
    <w:rsid w:val="00ED4748"/>
    <w:rsid w:val="00ED5A7F"/>
    <w:rsid w:val="00EF4A39"/>
    <w:rsid w:val="00F56DD9"/>
    <w:rsid w:val="00F64736"/>
    <w:rsid w:val="00F7123A"/>
    <w:rsid w:val="00F77893"/>
    <w:rsid w:val="00F8162A"/>
    <w:rsid w:val="00F8575C"/>
    <w:rsid w:val="00F910F9"/>
    <w:rsid w:val="00F95FDB"/>
    <w:rsid w:val="00FA2F8B"/>
    <w:rsid w:val="00FA6A1F"/>
    <w:rsid w:val="00FA76AD"/>
    <w:rsid w:val="00FB2277"/>
    <w:rsid w:val="00FB3C86"/>
    <w:rsid w:val="00FC7536"/>
    <w:rsid w:val="00FD648C"/>
    <w:rsid w:val="00FE66C5"/>
    <w:rsid w:val="00FE6D83"/>
    <w:rsid w:val="00FF3E3B"/>
    <w:rsid w:val="00FF64BE"/>
    <w:rsid w:val="666231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701C12"/>
  <w15:chartTrackingRefBased/>
  <w15:docId w15:val="{BE04B7DB-AA0B-40E7-BD38-C0A7E9FB3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MS Mincho"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after="240" w:line="230" w:lineRule="atLeast"/>
      <w:jc w:val="both"/>
    </w:pPr>
    <w:rPr>
      <w:rFonts w:ascii="Arial" w:hAnsi="Arial"/>
      <w:lang w:eastAsia="ja-JP"/>
    </w:rPr>
  </w:style>
  <w:style w:type="paragraph" w:styleId="Heading1">
    <w:name w:val="heading 1"/>
    <w:basedOn w:val="Normal"/>
    <w:next w:val="Normal"/>
    <w:qFormat/>
    <w:rsid w:val="00980D0A"/>
    <w:pPr>
      <w:keepNext/>
      <w:numPr>
        <w:numId w:val="1"/>
      </w:numPr>
      <w:tabs>
        <w:tab w:val="left" w:pos="560"/>
      </w:tabs>
      <w:suppressAutoHyphens/>
      <w:spacing w:before="270" w:line="270" w:lineRule="exact"/>
      <w:jc w:val="left"/>
      <w:outlineLvl w:val="0"/>
    </w:pPr>
    <w:rPr>
      <w:b/>
      <w:sz w:val="24"/>
    </w:rPr>
  </w:style>
  <w:style w:type="paragraph" w:styleId="Heading2">
    <w:name w:val="heading 2"/>
    <w:basedOn w:val="Heading1"/>
    <w:next w:val="Normal"/>
    <w:link w:val="Heading2Char"/>
    <w:qFormat/>
    <w:rsid w:val="00CF50A9"/>
    <w:pPr>
      <w:numPr>
        <w:ilvl w:val="1"/>
        <w:numId w:val="2"/>
      </w:numPr>
      <w:tabs>
        <w:tab w:val="clear" w:pos="360"/>
        <w:tab w:val="clear" w:pos="560"/>
        <w:tab w:val="left" w:pos="700"/>
      </w:tabs>
      <w:spacing w:before="60" w:line="250" w:lineRule="exact"/>
      <w:outlineLvl w:val="1"/>
    </w:pPr>
    <w:rPr>
      <w:sz w:val="22"/>
    </w:rPr>
  </w:style>
  <w:style w:type="paragraph" w:styleId="Heading3">
    <w:name w:val="heading 3"/>
    <w:basedOn w:val="Heading1"/>
    <w:next w:val="Normal"/>
    <w:qFormat/>
    <w:rsid w:val="00980D0A"/>
    <w:pPr>
      <w:numPr>
        <w:ilvl w:val="2"/>
        <w:numId w:val="3"/>
      </w:numPr>
      <w:tabs>
        <w:tab w:val="clear" w:pos="560"/>
        <w:tab w:val="left" w:pos="880"/>
      </w:tabs>
      <w:spacing w:before="60" w:line="230" w:lineRule="exact"/>
      <w:outlineLvl w:val="2"/>
    </w:pPr>
    <w:rPr>
      <w:sz w:val="20"/>
    </w:rPr>
  </w:style>
  <w:style w:type="paragraph" w:styleId="Heading4">
    <w:name w:val="heading 4"/>
    <w:basedOn w:val="Heading3"/>
    <w:next w:val="Normal"/>
    <w:qFormat/>
    <w:rsid w:val="00980D0A"/>
    <w:pPr>
      <w:numPr>
        <w:ilvl w:val="3"/>
        <w:numId w:val="4"/>
      </w:numPr>
      <w:tabs>
        <w:tab w:val="clear" w:pos="880"/>
        <w:tab w:val="clear" w:pos="1080"/>
        <w:tab w:val="left" w:pos="1360"/>
      </w:tabs>
      <w:outlineLvl w:val="3"/>
    </w:pPr>
  </w:style>
  <w:style w:type="paragraph" w:styleId="Heading5">
    <w:name w:val="heading 5"/>
    <w:basedOn w:val="Heading4"/>
    <w:next w:val="Normal"/>
    <w:qFormat/>
    <w:rsid w:val="00980D0A"/>
    <w:pPr>
      <w:numPr>
        <w:ilvl w:val="4"/>
        <w:numId w:val="5"/>
      </w:numPr>
      <w:tabs>
        <w:tab w:val="clear" w:pos="1080"/>
        <w:tab w:val="clear" w:pos="1360"/>
        <w:tab w:val="num" w:pos="1701"/>
      </w:tabs>
      <w:outlineLvl w:val="4"/>
    </w:pPr>
  </w:style>
  <w:style w:type="paragraph" w:styleId="Heading6">
    <w:name w:val="heading 6"/>
    <w:aliases w:val="do not use!"/>
    <w:basedOn w:val="Heading5"/>
    <w:next w:val="Normal"/>
    <w:qFormat/>
    <w:pPr>
      <w:numPr>
        <w:ilvl w:val="5"/>
        <w:numId w:val="6"/>
      </w:numPr>
      <w:outlineLvl w:val="5"/>
    </w:pPr>
  </w:style>
  <w:style w:type="paragraph" w:styleId="Heading7">
    <w:name w:val="heading 7"/>
    <w:aliases w:val="do not use!!"/>
    <w:basedOn w:val="Heading6"/>
    <w:next w:val="Normal"/>
    <w:qFormat/>
    <w:pPr>
      <w:numPr>
        <w:ilvl w:val="6"/>
        <w:numId w:val="17"/>
      </w:numPr>
      <w:outlineLvl w:val="6"/>
    </w:pPr>
  </w:style>
  <w:style w:type="paragraph" w:styleId="Heading8">
    <w:name w:val="heading 8"/>
    <w:aliases w:val="do not use!!!"/>
    <w:basedOn w:val="Heading6"/>
    <w:next w:val="Normal"/>
    <w:qFormat/>
    <w:pPr>
      <w:numPr>
        <w:ilvl w:val="7"/>
        <w:numId w:val="17"/>
      </w:numPr>
      <w:outlineLvl w:val="7"/>
    </w:pPr>
  </w:style>
  <w:style w:type="paragraph" w:styleId="Heading9">
    <w:name w:val="heading 9"/>
    <w:aliases w:val="do not use!!!!"/>
    <w:basedOn w:val="Heading6"/>
    <w:next w:val="Normal"/>
    <w:qFormat/>
    <w:pPr>
      <w:numPr>
        <w:ilvl w:val="8"/>
        <w:numId w:val="17"/>
      </w:numPr>
      <w:outlineLvl w:val="8"/>
    </w:p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2" w:customStyle="1">
    <w:name w:val="a2"/>
    <w:basedOn w:val="Heading2"/>
    <w:next w:val="Normal"/>
    <w:pPr>
      <w:numPr>
        <w:numId w:val="29"/>
      </w:numPr>
      <w:tabs>
        <w:tab w:val="clear" w:pos="360"/>
        <w:tab w:val="clear" w:pos="700"/>
        <w:tab w:val="left" w:pos="500"/>
        <w:tab w:val="left" w:pos="720"/>
      </w:tabs>
      <w:spacing w:before="270" w:line="270" w:lineRule="exact"/>
    </w:pPr>
    <w:rPr>
      <w:sz w:val="24"/>
    </w:rPr>
  </w:style>
  <w:style w:type="paragraph" w:styleId="a3" w:customStyle="1">
    <w:name w:val="a3"/>
    <w:basedOn w:val="Heading3"/>
    <w:next w:val="Normal"/>
    <w:pPr>
      <w:numPr>
        <w:numId w:val="29"/>
      </w:numPr>
      <w:tabs>
        <w:tab w:val="left" w:pos="640"/>
      </w:tabs>
      <w:spacing w:line="250" w:lineRule="exact"/>
    </w:pPr>
    <w:rPr>
      <w:sz w:val="22"/>
    </w:rPr>
  </w:style>
  <w:style w:type="paragraph" w:styleId="a4" w:customStyle="1">
    <w:name w:val="a4"/>
    <w:basedOn w:val="Heading4"/>
    <w:next w:val="Normal"/>
    <w:pPr>
      <w:numPr>
        <w:numId w:val="29"/>
      </w:numPr>
      <w:tabs>
        <w:tab w:val="clear" w:pos="1360"/>
        <w:tab w:val="left" w:pos="880"/>
      </w:tabs>
    </w:pPr>
  </w:style>
  <w:style w:type="paragraph" w:styleId="a5" w:customStyle="1">
    <w:name w:val="a5"/>
    <w:basedOn w:val="Heading5"/>
    <w:next w:val="Normal"/>
    <w:pPr>
      <w:numPr>
        <w:numId w:val="29"/>
      </w:numPr>
      <w:tabs>
        <w:tab w:val="left" w:pos="1140"/>
        <w:tab w:val="left" w:pos="1360"/>
      </w:tabs>
    </w:pPr>
  </w:style>
  <w:style w:type="paragraph" w:styleId="a6" w:customStyle="1">
    <w:name w:val="a6"/>
    <w:basedOn w:val="Heading6"/>
    <w:next w:val="Normal"/>
    <w:pPr>
      <w:numPr>
        <w:numId w:val="29"/>
      </w:numPr>
      <w:tabs>
        <w:tab w:val="left" w:pos="1140"/>
        <w:tab w:val="left" w:pos="1360"/>
      </w:tabs>
    </w:pPr>
  </w:style>
  <w:style w:type="paragraph" w:styleId="ANNEX" w:customStyle="1">
    <w:name w:val="ANNEX"/>
    <w:basedOn w:val="Normal"/>
    <w:next w:val="Normal"/>
    <w:pPr>
      <w:keepNext/>
      <w:pageBreakBefore/>
      <w:numPr>
        <w:numId w:val="29"/>
      </w:numPr>
      <w:spacing w:after="760" w:line="310" w:lineRule="exact"/>
      <w:jc w:val="center"/>
      <w:outlineLvl w:val="0"/>
    </w:pPr>
    <w:rPr>
      <w:b/>
      <w:sz w:val="28"/>
    </w:rPr>
  </w:style>
  <w:style w:type="paragraph" w:styleId="ANNEXN" w:customStyle="1">
    <w:name w:val="ANNEXN"/>
    <w:basedOn w:val="ANNEX"/>
    <w:next w:val="Normal"/>
    <w:pPr>
      <w:numPr>
        <w:numId w:val="31"/>
      </w:numPr>
    </w:pPr>
  </w:style>
  <w:style w:type="paragraph" w:styleId="ANNEXZ" w:customStyle="1">
    <w:name w:val="ANNEXZ"/>
    <w:basedOn w:val="ANNEX"/>
    <w:next w:val="Normal"/>
    <w:pPr>
      <w:numPr>
        <w:numId w:val="30"/>
      </w:numPr>
    </w:pPr>
  </w:style>
  <w:style w:type="paragraph" w:styleId="Bibliography1" w:customStyle="1">
    <w:name w:val="Bibliography1"/>
    <w:basedOn w:val="Normal"/>
    <w:pPr>
      <w:numPr>
        <w:numId w:val="8"/>
      </w:numPr>
      <w:tabs>
        <w:tab w:val="clear" w:pos="360"/>
        <w:tab w:val="left" w:pos="660"/>
      </w:tabs>
      <w:ind w:left="660" w:hanging="660"/>
    </w:pPr>
  </w:style>
  <w:style w:type="paragraph" w:styleId="BlockText">
    <w:name w:val="Block Text"/>
    <w:basedOn w:val="Normal"/>
    <w:pPr>
      <w:spacing w:after="120"/>
      <w:ind w:left="1440" w:right="1440"/>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styleId="BodyTextFirstIndent">
    <w:name w:val="Body Text First Indent"/>
    <w:basedOn w:val="BodyText"/>
    <w:pPr>
      <w:spacing w:before="0"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Normal"/>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252"/>
    </w:pPr>
  </w:style>
  <w:style w:type="character" w:styleId="CommentReference">
    <w:name w:val="annotation reference"/>
    <w:semiHidden/>
    <w:rPr>
      <w:noProof w:val="0"/>
      <w:sz w:val="16"/>
      <w:lang w:val="fr-FR"/>
    </w:rPr>
  </w:style>
  <w:style w:type="paragraph" w:styleId="CommentText">
    <w:name w:val="annotation text"/>
    <w:basedOn w:val="Normal"/>
    <w:link w:val="CommentTextChar"/>
    <w:semiHidden/>
  </w:style>
  <w:style w:type="paragraph" w:styleId="Date">
    <w:name w:val="Date"/>
    <w:basedOn w:val="Normal"/>
    <w:next w:val="Normal"/>
  </w:style>
  <w:style w:type="paragraph" w:styleId="Definition" w:customStyle="1">
    <w:name w:val="Definition"/>
    <w:basedOn w:val="Normal"/>
    <w:next w:val="Normal"/>
  </w:style>
  <w:style w:type="character" w:styleId="Defterms" w:customStyle="1">
    <w:name w:val="Defterms"/>
    <w:rPr>
      <w:noProof w:val="0"/>
      <w:color w:val="auto"/>
      <w:lang w:val="fr-FR"/>
    </w:rPr>
  </w:style>
  <w:style w:type="paragraph" w:styleId="dl" w:customStyle="1">
    <w:name w:val="dl"/>
    <w:basedOn w:val="Normal"/>
    <w:pPr>
      <w:ind w:left="800" w:hanging="400"/>
    </w:p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noProof w:val="0"/>
      <w:lang w:val="fr-FR"/>
    </w:rPr>
  </w:style>
  <w:style w:type="character" w:styleId="EndnoteReference">
    <w:name w:val="endnote reference"/>
    <w:semiHidden/>
    <w:rPr>
      <w:noProof w:val="0"/>
      <w:vertAlign w:val="superscript"/>
      <w:lang w:val="fr-FR"/>
    </w:rPr>
  </w:style>
  <w:style w:type="paragraph" w:styleId="EndnoteText">
    <w:name w:val="endnote text"/>
    <w:basedOn w:val="Normal"/>
    <w:semiHidden/>
  </w:style>
  <w:style w:type="paragraph" w:styleId="EnvelopeAddress">
    <w:name w:val="envelope address"/>
    <w:basedOn w:val="Normal"/>
    <w:pPr>
      <w:framePr w:w="7938" w:h="1985" w:hSpace="141" w:wrap="auto" w:hAnchor="page" w:xAlign="center" w:yAlign="bottom" w:hRule="exact"/>
      <w:ind w:left="2835"/>
    </w:pPr>
    <w:rPr>
      <w:sz w:val="24"/>
    </w:rPr>
  </w:style>
  <w:style w:type="paragraph" w:styleId="EnvelopeReturn">
    <w:name w:val="envelope return"/>
    <w:basedOn w:val="Normal"/>
  </w:style>
  <w:style w:type="paragraph" w:styleId="Example" w:customStyle="1">
    <w:name w:val="Example"/>
    <w:basedOn w:val="Normal"/>
    <w:next w:val="Normal"/>
    <w:pPr>
      <w:tabs>
        <w:tab w:val="left" w:pos="1360"/>
      </w:tabs>
      <w:spacing w:line="210" w:lineRule="atLeast"/>
    </w:pPr>
    <w:rPr>
      <w:sz w:val="18"/>
    </w:rPr>
  </w:style>
  <w:style w:type="character" w:styleId="ExtXref" w:customStyle="1">
    <w:name w:val="ExtXref"/>
    <w:rPr>
      <w:noProof w:val="0"/>
      <w:color w:val="auto"/>
      <w:lang w:val="fr-FR"/>
    </w:rPr>
  </w:style>
  <w:style w:type="paragraph" w:styleId="Figurefootnote" w:customStyle="1">
    <w:name w:val="Figure footnote"/>
    <w:basedOn w:val="Normal"/>
    <w:pPr>
      <w:keepNext/>
      <w:tabs>
        <w:tab w:val="left" w:pos="340"/>
      </w:tabs>
      <w:spacing w:after="60" w:line="210" w:lineRule="atLeast"/>
    </w:pPr>
    <w:rPr>
      <w:sz w:val="18"/>
    </w:rPr>
  </w:style>
  <w:style w:type="paragraph" w:styleId="Figuretitle" w:customStyle="1">
    <w:name w:val="Figure title"/>
    <w:basedOn w:val="Normal"/>
    <w:next w:val="Normal"/>
    <w:pPr>
      <w:suppressAutoHyphens/>
      <w:spacing w:before="220" w:after="220"/>
      <w:jc w:val="center"/>
    </w:pPr>
    <w:rPr>
      <w:b/>
    </w:rPr>
  </w:style>
  <w:style w:type="character" w:styleId="FollowedHyperlink">
    <w:name w:val="FollowedHyperlink"/>
    <w:rPr>
      <w:noProof w:val="0"/>
      <w:color w:val="800080"/>
      <w:u w:val="single"/>
      <w:lang w:val="fr-FR"/>
    </w:rPr>
  </w:style>
  <w:style w:type="paragraph" w:styleId="Footer">
    <w:name w:val="footer"/>
    <w:basedOn w:val="Normal"/>
    <w:pPr>
      <w:spacing w:after="0" w:line="220" w:lineRule="exact"/>
    </w:pPr>
  </w:style>
  <w:style w:type="character" w:styleId="FootnoteReference">
    <w:name w:val="footnote reference"/>
    <w:semiHidden/>
    <w:rPr>
      <w:noProof/>
      <w:position w:val="6"/>
      <w:sz w:val="16"/>
      <w:vertAlign w:val="baseline"/>
      <w:lang w:val="fr-FR"/>
    </w:rPr>
  </w:style>
  <w:style w:type="paragraph" w:styleId="FootnoteText">
    <w:name w:val="footnote text"/>
    <w:basedOn w:val="Normal"/>
    <w:semiHidden/>
    <w:pPr>
      <w:tabs>
        <w:tab w:val="left" w:pos="340"/>
      </w:tabs>
      <w:spacing w:after="120" w:line="210" w:lineRule="atLeast"/>
    </w:pPr>
    <w:rPr>
      <w:sz w:val="18"/>
    </w:rPr>
  </w:style>
  <w:style w:type="paragraph" w:styleId="Foreword" w:customStyle="1">
    <w:name w:val="Foreword"/>
    <w:basedOn w:val="Normal"/>
    <w:next w:val="Normal"/>
    <w:rPr>
      <w:color w:val="0000FF"/>
    </w:rPr>
  </w:style>
  <w:style w:type="paragraph" w:styleId="Formula" w:customStyle="1">
    <w:name w:val="Formula"/>
    <w:basedOn w:val="Normal"/>
    <w:next w:val="Normal"/>
    <w:pPr>
      <w:tabs>
        <w:tab w:val="right" w:pos="9752"/>
      </w:tabs>
      <w:spacing w:after="220"/>
      <w:ind w:left="403"/>
      <w:jc w:val="left"/>
    </w:pPr>
  </w:style>
  <w:style w:type="paragraph" w:styleId="Header">
    <w:name w:val="header"/>
    <w:basedOn w:val="Normal"/>
    <w:pPr>
      <w:spacing w:after="740" w:line="220" w:lineRule="exact"/>
    </w:pPr>
    <w:rPr>
      <w:b/>
      <w:sz w:val="22"/>
    </w:rPr>
  </w:style>
  <w:style w:type="character" w:styleId="Hyperlink">
    <w:name w:val="Hyperlink"/>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styleId="Introduction" w:customStyle="1">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rPr>
      <w:noProof w:val="0"/>
      <w:lang w:val="fr-FR"/>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2"/>
      </w:numPr>
    </w:pPr>
  </w:style>
  <w:style w:type="paragraph" w:styleId="ListBullet2">
    <w:name w:val="List Bullet 2"/>
    <w:basedOn w:val="Normal"/>
    <w:autoRedefine/>
    <w:pPr>
      <w:numPr>
        <w:numId w:val="13"/>
      </w:numPr>
    </w:pPr>
  </w:style>
  <w:style w:type="paragraph" w:styleId="ListBullet3">
    <w:name w:val="List Bullet 3"/>
    <w:basedOn w:val="Normal"/>
    <w:autoRedefine/>
    <w:pPr>
      <w:numPr>
        <w:numId w:val="14"/>
      </w:numPr>
    </w:pPr>
  </w:style>
  <w:style w:type="paragraph" w:styleId="ListBullet4">
    <w:name w:val="List Bullet 4"/>
    <w:basedOn w:val="Normal"/>
    <w:autoRedefine/>
    <w:pPr>
      <w:numPr>
        <w:numId w:val="15"/>
      </w:numPr>
    </w:pPr>
  </w:style>
  <w:style w:type="paragraph" w:styleId="ListBullet5">
    <w:name w:val="List Bullet 5"/>
    <w:basedOn w:val="Normal"/>
    <w:autoRedefine/>
    <w:pPr>
      <w:numPr>
        <w:numId w:val="16"/>
      </w:numPr>
    </w:pPr>
  </w:style>
  <w:style w:type="paragraph" w:styleId="ListContinue">
    <w:name w:val="List Continue"/>
    <w:basedOn w:val="Normal"/>
    <w:pPr>
      <w:numPr>
        <w:numId w:val="17"/>
      </w:numPr>
    </w:pPr>
  </w:style>
  <w:style w:type="paragraph" w:styleId="ListContinue2">
    <w:name w:val="List Continue 2"/>
    <w:basedOn w:val="ListContinue"/>
    <w:pPr>
      <w:numPr>
        <w:ilvl w:val="1"/>
      </w:numPr>
    </w:pPr>
  </w:style>
  <w:style w:type="paragraph" w:styleId="ListContinue3">
    <w:name w:val="List Continue 3"/>
    <w:basedOn w:val="ListContinue"/>
    <w:pPr>
      <w:numPr>
        <w:ilvl w:val="2"/>
      </w:numPr>
      <w:tabs>
        <w:tab w:val="left" w:pos="1200"/>
      </w:tabs>
    </w:pPr>
  </w:style>
  <w:style w:type="paragraph" w:styleId="ListContinue4">
    <w:name w:val="List Continue 4"/>
    <w:basedOn w:val="ListContinue"/>
    <w:pPr>
      <w:numPr>
        <w:ilvl w:val="3"/>
      </w:numPr>
      <w:tabs>
        <w:tab w:val="left" w:pos="1600"/>
      </w:tabs>
    </w:pPr>
  </w:style>
  <w:style w:type="paragraph" w:styleId="ListContinue5">
    <w:name w:val="List Continue 5"/>
    <w:basedOn w:val="Normal"/>
    <w:pPr>
      <w:spacing w:after="120"/>
      <w:ind w:left="1415"/>
    </w:pPr>
  </w:style>
  <w:style w:type="paragraph" w:styleId="ListNumber">
    <w:name w:val="List Number"/>
    <w:basedOn w:val="Normal"/>
    <w:pPr>
      <w:numPr>
        <w:numId w:val="21"/>
      </w:numPr>
      <w:tabs>
        <w:tab w:val="clear" w:pos="360"/>
        <w:tab w:val="left" w:pos="400"/>
      </w:tabs>
    </w:pPr>
  </w:style>
  <w:style w:type="paragraph" w:styleId="ListNumber2">
    <w:name w:val="List Number 2"/>
    <w:basedOn w:val="Normal"/>
    <w:pPr>
      <w:numPr>
        <w:ilvl w:val="1"/>
        <w:numId w:val="22"/>
      </w:numPr>
      <w:tabs>
        <w:tab w:val="clear" w:pos="1080"/>
        <w:tab w:val="left" w:pos="800"/>
      </w:tabs>
    </w:pPr>
  </w:style>
  <w:style w:type="paragraph" w:styleId="ListNumber3">
    <w:name w:val="List Number 3"/>
    <w:basedOn w:val="Normal"/>
    <w:pPr>
      <w:numPr>
        <w:ilvl w:val="2"/>
        <w:numId w:val="24"/>
      </w:numPr>
      <w:tabs>
        <w:tab w:val="clear" w:pos="1800"/>
        <w:tab w:val="left" w:pos="1200"/>
      </w:tabs>
    </w:pPr>
  </w:style>
  <w:style w:type="paragraph" w:styleId="ListNumber4">
    <w:name w:val="List Number 4"/>
    <w:basedOn w:val="Normal"/>
    <w:pPr>
      <w:numPr>
        <w:ilvl w:val="3"/>
        <w:numId w:val="25"/>
      </w:numPr>
      <w:tabs>
        <w:tab w:val="clear" w:pos="2520"/>
        <w:tab w:val="left" w:pos="1600"/>
      </w:tabs>
    </w:pPr>
  </w:style>
  <w:style w:type="paragraph" w:styleId="ListNumber5">
    <w:name w:val="List Number 5"/>
    <w:basedOn w:val="Normal"/>
    <w:pPr>
      <w:numPr>
        <w:numId w:val="27"/>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eastAsia="ja-JP"/>
    </w:rPr>
  </w:style>
  <w:style w:type="paragraph" w:styleId="MessageHeader">
    <w:name w:val="Message Header"/>
    <w:basedOn w:val="Normal"/>
    <w:pPr>
      <w:pBdr>
        <w:top w:val="single" w:color="auto" w:sz="6" w:space="1"/>
        <w:left w:val="single" w:color="auto" w:sz="6" w:space="1"/>
        <w:bottom w:val="single" w:color="auto" w:sz="6" w:space="1"/>
        <w:right w:val="single" w:color="auto" w:sz="6" w:space="1"/>
      </w:pBdr>
      <w:shd w:val="pct20" w:color="auto" w:fill="auto"/>
      <w:ind w:left="1134" w:hanging="1134"/>
    </w:pPr>
    <w:rPr>
      <w:sz w:val="24"/>
    </w:rPr>
  </w:style>
  <w:style w:type="paragraph" w:styleId="MSDNFR" w:customStyle="1">
    <w:name w:val="MSDNFR"/>
    <w:basedOn w:val="Normal"/>
    <w:next w:val="Normal"/>
    <w:pPr>
      <w:spacing w:line="220" w:lineRule="atLeast"/>
    </w:pPr>
    <w:rPr>
      <w:color w:val="0000FF"/>
    </w:rPr>
  </w:style>
  <w:style w:type="paragraph" w:styleId="na2" w:customStyle="1">
    <w:name w:val="na2"/>
    <w:basedOn w:val="a2"/>
    <w:next w:val="Normal"/>
    <w:pPr>
      <w:numPr>
        <w:numId w:val="31"/>
      </w:numPr>
    </w:pPr>
  </w:style>
  <w:style w:type="paragraph" w:styleId="na3" w:customStyle="1">
    <w:name w:val="na3"/>
    <w:basedOn w:val="a3"/>
    <w:next w:val="Normal"/>
    <w:pPr>
      <w:numPr>
        <w:numId w:val="31"/>
      </w:numPr>
    </w:pPr>
  </w:style>
  <w:style w:type="paragraph" w:styleId="na4" w:customStyle="1">
    <w:name w:val="na4"/>
    <w:basedOn w:val="a4"/>
    <w:next w:val="Normal"/>
    <w:pPr>
      <w:numPr>
        <w:numId w:val="31"/>
      </w:numPr>
      <w:tabs>
        <w:tab w:val="left" w:pos="1060"/>
      </w:tabs>
    </w:pPr>
  </w:style>
  <w:style w:type="paragraph" w:styleId="na5" w:customStyle="1">
    <w:name w:val="na5"/>
    <w:basedOn w:val="a5"/>
    <w:next w:val="Normal"/>
    <w:pPr>
      <w:numPr>
        <w:numId w:val="31"/>
      </w:numPr>
    </w:pPr>
  </w:style>
  <w:style w:type="paragraph" w:styleId="na6" w:customStyle="1">
    <w:name w:val="na6"/>
    <w:basedOn w:val="a6"/>
    <w:next w:val="Normal"/>
    <w:pPr>
      <w:numPr>
        <w:numId w:val="31"/>
      </w:numPr>
    </w:pPr>
  </w:style>
  <w:style w:type="paragraph" w:styleId="NormalIndent">
    <w:name w:val="Normal Indent"/>
    <w:basedOn w:val="Normal"/>
    <w:pPr>
      <w:ind w:left="708"/>
    </w:pPr>
  </w:style>
  <w:style w:type="paragraph" w:styleId="Note" w:customStyle="1">
    <w:name w:val="Note"/>
    <w:basedOn w:val="Normal"/>
    <w:next w:val="Normal"/>
    <w:pPr>
      <w:tabs>
        <w:tab w:val="left" w:pos="960"/>
      </w:tabs>
      <w:spacing w:line="210" w:lineRule="atLeast"/>
    </w:pPr>
    <w:rPr>
      <w:sz w:val="18"/>
    </w:rPr>
  </w:style>
  <w:style w:type="paragraph" w:styleId="NoteHeading">
    <w:name w:val="Note Heading"/>
    <w:basedOn w:val="Normal"/>
    <w:next w:val="Normal"/>
  </w:style>
  <w:style w:type="paragraph" w:styleId="p2" w:customStyle="1">
    <w:name w:val="p2"/>
    <w:basedOn w:val="Normal"/>
    <w:next w:val="Normal"/>
    <w:pPr>
      <w:tabs>
        <w:tab w:val="left" w:pos="560"/>
      </w:tabs>
    </w:pPr>
  </w:style>
  <w:style w:type="paragraph" w:styleId="p3" w:customStyle="1">
    <w:name w:val="p3"/>
    <w:basedOn w:val="Normal"/>
    <w:next w:val="Normal"/>
    <w:pPr>
      <w:tabs>
        <w:tab w:val="left" w:pos="720"/>
      </w:tabs>
    </w:pPr>
  </w:style>
  <w:style w:type="paragraph" w:styleId="p4" w:customStyle="1">
    <w:name w:val="p4"/>
    <w:basedOn w:val="Normal"/>
    <w:next w:val="Normal"/>
    <w:pPr>
      <w:tabs>
        <w:tab w:val="left" w:pos="1100"/>
      </w:tabs>
    </w:pPr>
  </w:style>
  <w:style w:type="paragraph" w:styleId="p5" w:customStyle="1">
    <w:name w:val="p5"/>
    <w:basedOn w:val="Normal"/>
    <w:next w:val="Normal"/>
    <w:pPr>
      <w:tabs>
        <w:tab w:val="left" w:pos="1100"/>
      </w:tabs>
    </w:pPr>
  </w:style>
  <w:style w:type="paragraph" w:styleId="p6" w:customStyle="1">
    <w:name w:val="p6"/>
    <w:basedOn w:val="Normal"/>
    <w:next w:val="Normal"/>
    <w:pPr>
      <w:tabs>
        <w:tab w:val="left" w:pos="1440"/>
      </w:tabs>
    </w:pPr>
  </w:style>
  <w:style w:type="character" w:styleId="PageNumber">
    <w:name w:val="page number"/>
    <w:rPr>
      <w:noProof w:val="0"/>
      <w:lang w:val="fr-FR"/>
    </w:rPr>
  </w:style>
  <w:style w:type="paragraph" w:styleId="PlainText">
    <w:name w:val="Plain Text"/>
    <w:basedOn w:val="Normal"/>
    <w:rPr>
      <w:rFonts w:ascii="Courier New" w:hAnsi="Courier New"/>
    </w:rPr>
  </w:style>
  <w:style w:type="paragraph" w:styleId="RefNorm" w:customStyle="1">
    <w:name w:val="RefNorm"/>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pecial" w:customStyle="1">
    <w:name w:val="Special"/>
    <w:basedOn w:val="Normal"/>
    <w:next w:val="Normal"/>
  </w:style>
  <w:style w:type="character" w:styleId="Strong">
    <w:name w:val="Strong"/>
    <w:uiPriority w:val="22"/>
    <w:qFormat/>
    <w:rPr>
      <w:b/>
      <w:noProof w:val="0"/>
      <w:lang w:val="fr-FR"/>
    </w:rPr>
  </w:style>
  <w:style w:type="paragraph" w:styleId="Subtitle">
    <w:name w:val="Subtitle"/>
    <w:basedOn w:val="Normal"/>
    <w:qFormat/>
    <w:pPr>
      <w:spacing w:after="60"/>
      <w:jc w:val="center"/>
      <w:outlineLvl w:val="1"/>
    </w:pPr>
    <w:rPr>
      <w:sz w:val="24"/>
    </w:rPr>
  </w:style>
  <w:style w:type="paragraph" w:styleId="Tablefootnote" w:customStyle="1">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abletitle" w:customStyle="1">
    <w:name w:val="Table title"/>
    <w:basedOn w:val="Normal"/>
    <w:next w:val="Normal"/>
    <w:pPr>
      <w:keepNext/>
      <w:suppressAutoHyphens/>
      <w:spacing w:before="120" w:after="120" w:line="230" w:lineRule="exact"/>
      <w:jc w:val="center"/>
    </w:pPr>
    <w:rPr>
      <w:b/>
    </w:rPr>
  </w:style>
  <w:style w:type="character" w:styleId="TableFootNoteXref" w:customStyle="1">
    <w:name w:val="TableFootNoteXref"/>
    <w:rPr>
      <w:noProof/>
      <w:position w:val="6"/>
      <w:sz w:val="14"/>
      <w:lang w:val="fr-FR"/>
    </w:rPr>
  </w:style>
  <w:style w:type="paragraph" w:styleId="Terms" w:customStyle="1">
    <w:name w:val="Term(s)"/>
    <w:basedOn w:val="Normal"/>
    <w:next w:val="Definition"/>
    <w:link w:val="TermsChar"/>
    <w:pPr>
      <w:keepNext/>
      <w:suppressAutoHyphens/>
      <w:spacing w:after="0"/>
      <w:jc w:val="left"/>
    </w:pPr>
    <w:rPr>
      <w:b/>
    </w:rPr>
  </w:style>
  <w:style w:type="paragraph" w:styleId="TermNum" w:customStyle="1">
    <w:name w:val="TermNum"/>
    <w:basedOn w:val="Normal"/>
    <w:next w:val="Terms"/>
    <w:pPr>
      <w:keepNext/>
      <w:spacing w:after="0"/>
    </w:pPr>
    <w:rPr>
      <w:b/>
    </w:r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7">
    <w:name w:val="toc 7"/>
    <w:basedOn w:val="TOC4"/>
    <w:next w:val="Normal"/>
    <w:semiHidden/>
    <w:pPr>
      <w:tabs>
        <w:tab w:val="clear" w:pos="1140"/>
        <w:tab w:val="left" w:pos="1440"/>
      </w:tabs>
      <w:ind w:left="1440" w:hanging="1440"/>
    </w:pPr>
  </w:style>
  <w:style w:type="paragraph" w:styleId="TOC8">
    <w:name w:val="toc 8"/>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styleId="zzBiblio" w:customStyle="1">
    <w:name w:val="zzBiblio"/>
    <w:basedOn w:val="Normal"/>
    <w:next w:val="Bibliography1"/>
    <w:pPr>
      <w:pageBreakBefore/>
      <w:spacing w:after="760" w:line="310" w:lineRule="exact"/>
      <w:jc w:val="center"/>
    </w:pPr>
    <w:rPr>
      <w:b/>
      <w:sz w:val="28"/>
    </w:rPr>
  </w:style>
  <w:style w:type="paragraph" w:styleId="zzContents" w:customStyle="1">
    <w:name w:val="zzContents"/>
    <w:basedOn w:val="Introduction"/>
    <w:next w:val="TOC1"/>
    <w:pPr>
      <w:tabs>
        <w:tab w:val="clear" w:pos="400"/>
      </w:tabs>
    </w:pPr>
  </w:style>
  <w:style w:type="paragraph" w:styleId="zzCopyright" w:customStyle="1">
    <w:name w:val="zzCopyright"/>
    <w:basedOn w:val="Normal"/>
    <w:next w:val="Normal"/>
    <w:pPr>
      <w:pBdr>
        <w:top w:val="single" w:color="0000FF" w:sz="4" w:space="1"/>
        <w:left w:val="single" w:color="0000FF" w:sz="4" w:space="4"/>
        <w:bottom w:val="single" w:color="0000FF" w:sz="4" w:space="1"/>
        <w:right w:val="single" w:color="0000FF" w:sz="4" w:space="4"/>
      </w:pBdr>
      <w:tabs>
        <w:tab w:val="left" w:pos="514"/>
        <w:tab w:val="left" w:pos="9623"/>
      </w:tabs>
      <w:ind w:left="284" w:right="284"/>
    </w:pPr>
    <w:rPr>
      <w:color w:val="0000FF"/>
    </w:rPr>
  </w:style>
  <w:style w:type="paragraph" w:styleId="zzCover" w:customStyle="1">
    <w:name w:val="zzCover"/>
    <w:basedOn w:val="Normal"/>
    <w:pPr>
      <w:spacing w:after="220"/>
      <w:jc w:val="right"/>
    </w:pPr>
    <w:rPr>
      <w:b/>
      <w:color w:val="000000"/>
      <w:sz w:val="24"/>
    </w:rPr>
  </w:style>
  <w:style w:type="paragraph" w:styleId="zzForeword" w:customStyle="1">
    <w:name w:val="zzForeword"/>
    <w:basedOn w:val="Introduction"/>
    <w:next w:val="Normal"/>
    <w:pPr>
      <w:tabs>
        <w:tab w:val="clear" w:pos="400"/>
      </w:tabs>
    </w:pPr>
    <w:rPr>
      <w:color w:val="0000FF"/>
    </w:rPr>
  </w:style>
  <w:style w:type="paragraph" w:styleId="zzHelp" w:customStyle="1">
    <w:name w:val="zzHelp"/>
    <w:basedOn w:val="Normal"/>
    <w:rPr>
      <w:color w:val="008000"/>
    </w:rPr>
  </w:style>
  <w:style w:type="paragraph" w:styleId="zzIndex" w:customStyle="1">
    <w:name w:val="zzIndex"/>
    <w:basedOn w:val="zzBiblio"/>
    <w:next w:val="IndexHeading"/>
  </w:style>
  <w:style w:type="paragraph" w:styleId="zzLc5" w:customStyle="1">
    <w:name w:val="zzLc5"/>
    <w:basedOn w:val="Normal"/>
    <w:next w:val="Normal"/>
    <w:pPr>
      <w:numPr>
        <w:ilvl w:val="4"/>
        <w:numId w:val="17"/>
      </w:numPr>
      <w:jc w:val="left"/>
    </w:pPr>
  </w:style>
  <w:style w:type="paragraph" w:styleId="zzLc6" w:customStyle="1">
    <w:name w:val="zzLc6"/>
    <w:basedOn w:val="Normal"/>
    <w:next w:val="Normal"/>
    <w:pPr>
      <w:numPr>
        <w:ilvl w:val="5"/>
        <w:numId w:val="17"/>
      </w:numPr>
      <w:jc w:val="left"/>
    </w:pPr>
  </w:style>
  <w:style w:type="paragraph" w:styleId="zzLn5" w:customStyle="1">
    <w:name w:val="zzLn5"/>
    <w:basedOn w:val="Normal"/>
    <w:next w:val="Normal"/>
    <w:pPr>
      <w:jc w:val="left"/>
    </w:pPr>
  </w:style>
  <w:style w:type="paragraph" w:styleId="zzLn6" w:customStyle="1">
    <w:name w:val="zzLn6"/>
    <w:basedOn w:val="Normal"/>
    <w:next w:val="Normal"/>
    <w:pPr>
      <w:jc w:val="left"/>
    </w:pPr>
  </w:style>
  <w:style w:type="paragraph" w:styleId="zzSTDTitle" w:customStyle="1">
    <w:name w:val="zzSTDTitle"/>
    <w:basedOn w:val="Normal"/>
    <w:next w:val="Normal"/>
    <w:pPr>
      <w:suppressAutoHyphens/>
      <w:spacing w:before="400" w:after="760" w:line="350" w:lineRule="exact"/>
      <w:jc w:val="left"/>
    </w:pPr>
    <w:rPr>
      <w:b/>
      <w:color w:val="0000FF"/>
      <w:sz w:val="32"/>
    </w:rPr>
  </w:style>
  <w:style w:type="paragraph" w:styleId="pdf" w:customStyle="1">
    <w:name w:val="pdf"/>
    <w:basedOn w:val="Normal"/>
    <w:rsid w:val="0026283E"/>
    <w:pPr>
      <w:spacing w:before="100" w:after="0" w:line="190" w:lineRule="exact"/>
      <w:ind w:left="100" w:right="100"/>
    </w:pPr>
    <w:rPr>
      <w:rFonts w:eastAsia="Times New Roman"/>
      <w:sz w:val="16"/>
      <w:lang w:eastAsia="en-US"/>
    </w:rPr>
  </w:style>
  <w:style w:type="paragraph" w:styleId="Tabletext10" w:customStyle="1">
    <w:name w:val="Table text (10)"/>
    <w:basedOn w:val="Normal"/>
    <w:pPr>
      <w:spacing w:before="60" w:after="60"/>
    </w:pPr>
  </w:style>
  <w:style w:type="paragraph" w:styleId="Tabletext9" w:customStyle="1">
    <w:name w:val="Table text (9)"/>
    <w:basedOn w:val="Normal"/>
    <w:pPr>
      <w:spacing w:before="60" w:after="60" w:line="210" w:lineRule="atLeast"/>
    </w:pPr>
    <w:rPr>
      <w:sz w:val="18"/>
    </w:rPr>
  </w:style>
  <w:style w:type="paragraph" w:styleId="Tabletext8" w:customStyle="1">
    <w:name w:val="Table text (8)"/>
    <w:basedOn w:val="Normal"/>
    <w:pPr>
      <w:spacing w:before="60" w:after="60" w:line="190" w:lineRule="atLeast"/>
    </w:pPr>
    <w:rPr>
      <w:sz w:val="16"/>
    </w:rPr>
  </w:style>
  <w:style w:type="paragraph" w:styleId="Tabletext7" w:customStyle="1">
    <w:name w:val="Table text (7)"/>
    <w:basedOn w:val="Normal"/>
    <w:pPr>
      <w:spacing w:before="60" w:after="60" w:line="170" w:lineRule="atLeast"/>
    </w:pPr>
    <w:rPr>
      <w:sz w:val="14"/>
    </w:rPr>
  </w:style>
  <w:style w:type="paragraph" w:styleId="pbcopy" w:customStyle="1">
    <w:name w:val="pbcopy"/>
    <w:basedOn w:val="Footer"/>
    <w:rsid w:val="0026283E"/>
    <w:pPr>
      <w:spacing w:after="60" w:line="190" w:lineRule="exact"/>
    </w:pPr>
    <w:rPr>
      <w:rFonts w:eastAsia="Times New Roman"/>
      <w:sz w:val="16"/>
      <w:lang w:eastAsia="en-US"/>
    </w:rPr>
  </w:style>
  <w:style w:type="paragraph" w:styleId="st" w:customStyle="1">
    <w:name w:val="st"/>
    <w:basedOn w:val="Normal"/>
    <w:rsid w:val="0026283E"/>
    <w:pPr>
      <w:keepNext/>
      <w:spacing w:after="0" w:line="500" w:lineRule="exact"/>
    </w:pPr>
    <w:rPr>
      <w:rFonts w:eastAsia="Times New Roman"/>
      <w:spacing w:val="5"/>
      <w:sz w:val="44"/>
      <w:lang w:eastAsia="en-US"/>
    </w:rPr>
  </w:style>
  <w:style w:type="paragraph" w:styleId="M2" w:customStyle="1">
    <w:name w:val="M2"/>
    <w:basedOn w:val="Normal"/>
    <w:rsid w:val="0026283E"/>
    <w:pPr>
      <w:spacing w:after="120" w:line="240" w:lineRule="auto"/>
      <w:ind w:left="907"/>
    </w:pPr>
    <w:rPr>
      <w:rFonts w:eastAsia="Times New Roman"/>
      <w:color w:val="000000"/>
      <w:spacing w:val="6"/>
      <w:lang w:eastAsia="en-US"/>
    </w:rPr>
  </w:style>
  <w:style w:type="paragraph" w:styleId="Default" w:customStyle="1">
    <w:name w:val="Default"/>
    <w:rsid w:val="0026283E"/>
    <w:pPr>
      <w:widowControl w:val="0"/>
      <w:autoSpaceDE w:val="0"/>
      <w:autoSpaceDN w:val="0"/>
      <w:adjustRightInd w:val="0"/>
    </w:pPr>
    <w:rPr>
      <w:rFonts w:ascii="Arial Unicode MS" w:eastAsia="Arial Unicode MS" w:cs="Arial Unicode MS"/>
      <w:color w:val="000000"/>
      <w:sz w:val="24"/>
      <w:szCs w:val="24"/>
      <w:lang w:val="en-US" w:eastAsia="zh-CN"/>
    </w:rPr>
  </w:style>
  <w:style w:type="character" w:styleId="Heading2Char" w:customStyle="1">
    <w:name w:val="Heading 2 Char"/>
    <w:link w:val="Heading2"/>
    <w:rsid w:val="00980D0A"/>
    <w:rPr>
      <w:rFonts w:ascii="Arial" w:hAnsi="Arial"/>
      <w:b/>
      <w:sz w:val="22"/>
      <w:lang w:val="en-GB" w:eastAsia="ja-JP"/>
    </w:rPr>
  </w:style>
  <w:style w:type="character" w:styleId="TermsChar" w:customStyle="1">
    <w:name w:val="Term(s) Char"/>
    <w:link w:val="Terms"/>
    <w:rsid w:val="0026283E"/>
    <w:rPr>
      <w:rFonts w:ascii="Arial" w:hAnsi="Arial" w:eastAsia="MS Mincho"/>
      <w:b/>
      <w:lang w:val="en-GB" w:eastAsia="ja-JP" w:bidi="ar-SA"/>
    </w:rPr>
  </w:style>
  <w:style w:type="paragraph" w:styleId="a" w:customStyle="1">
    <w:name w:val="標準 + 左揃え"/>
    <w:aliases w:val="左 :  6.3 mm"/>
    <w:basedOn w:val="Normal"/>
    <w:rsid w:val="00542EC9"/>
    <w:pPr>
      <w:spacing w:after="120" w:line="240" w:lineRule="auto"/>
      <w:ind w:left="360"/>
      <w:jc w:val="left"/>
    </w:pPr>
    <w:rPr>
      <w:lang w:eastAsia="en-US"/>
    </w:rPr>
  </w:style>
  <w:style w:type="paragraph" w:styleId="BalloonText">
    <w:name w:val="Balloon Text"/>
    <w:basedOn w:val="Normal"/>
    <w:link w:val="BalloonTextChar"/>
    <w:rsid w:val="007F28F5"/>
    <w:pPr>
      <w:spacing w:after="0" w:line="240" w:lineRule="auto"/>
    </w:pPr>
    <w:rPr>
      <w:rFonts w:ascii="Tahoma" w:hAnsi="Tahoma"/>
      <w:sz w:val="16"/>
      <w:szCs w:val="16"/>
    </w:rPr>
  </w:style>
  <w:style w:type="character" w:styleId="BalloonTextChar" w:customStyle="1">
    <w:name w:val="Balloon Text Char"/>
    <w:link w:val="BalloonText"/>
    <w:rsid w:val="007F28F5"/>
    <w:rPr>
      <w:rFonts w:ascii="Tahoma" w:hAnsi="Tahoma" w:cs="Tahoma"/>
      <w:sz w:val="16"/>
      <w:szCs w:val="16"/>
      <w:lang w:val="en-GB" w:eastAsia="ja-JP"/>
    </w:rPr>
  </w:style>
  <w:style w:type="paragraph" w:styleId="StandardNumber" w:customStyle="1">
    <w:name w:val="Standard Number"/>
    <w:rsid w:val="0004677F"/>
    <w:rPr>
      <w:rFonts w:ascii="Verdana" w:hAnsi="Verdana" w:eastAsia="Times New Roman"/>
      <w:color w:val="333333"/>
      <w:spacing w:val="20"/>
      <w:sz w:val="40"/>
      <w:lang w:eastAsia="en-US"/>
    </w:rPr>
  </w:style>
  <w:style w:type="paragraph" w:styleId="DateTitle" w:customStyle="1">
    <w:name w:val="Date Title"/>
    <w:basedOn w:val="Normal"/>
    <w:rsid w:val="0004677F"/>
    <w:pPr>
      <w:spacing w:before="80" w:after="0" w:line="240" w:lineRule="auto"/>
    </w:pPr>
    <w:rPr>
      <w:rFonts w:ascii="Verdana" w:hAnsi="Verdana" w:eastAsia="Times New Roman"/>
      <w:color w:val="333333"/>
      <w:lang w:eastAsia="en-US"/>
    </w:rPr>
  </w:style>
  <w:style w:type="paragraph" w:styleId="ECMAWorkgroup" w:customStyle="1">
    <w:name w:val="ECMA Workgroup"/>
    <w:basedOn w:val="Normal"/>
    <w:rsid w:val="0004677F"/>
    <w:pPr>
      <w:spacing w:after="120" w:line="240" w:lineRule="auto"/>
    </w:pPr>
    <w:rPr>
      <w:rFonts w:eastAsia="Times New Roman"/>
      <w:b/>
      <w:i/>
      <w:sz w:val="24"/>
      <w:lang w:eastAsia="en-US"/>
    </w:rPr>
  </w:style>
  <w:style w:type="paragraph" w:styleId="StandardTitle" w:customStyle="1">
    <w:name w:val="Standard Title"/>
    <w:basedOn w:val="Normal"/>
    <w:rsid w:val="00C73632"/>
    <w:pPr>
      <w:spacing w:after="120" w:line="240" w:lineRule="auto"/>
      <w:jc w:val="left"/>
    </w:pPr>
    <w:rPr>
      <w:rFonts w:ascii="Verdana" w:hAnsi="Verdana" w:eastAsia="Times New Roman"/>
      <w:b/>
      <w:color w:val="333333"/>
      <w:spacing w:val="6"/>
      <w:sz w:val="40"/>
      <w:lang w:eastAsia="en-US"/>
    </w:rPr>
  </w:style>
  <w:style w:type="paragraph" w:styleId="M0" w:customStyle="1">
    <w:name w:val="M0"/>
    <w:rsid w:val="0012311B"/>
    <w:pPr>
      <w:spacing w:after="120"/>
      <w:jc w:val="both"/>
    </w:pPr>
    <w:rPr>
      <w:rFonts w:ascii="Arial" w:hAnsi="Arial" w:eastAsia="Times New Roman"/>
      <w:color w:val="000000"/>
      <w:spacing w:val="6"/>
      <w:lang w:eastAsia="en-US"/>
    </w:rPr>
  </w:style>
  <w:style w:type="paragraph" w:styleId="M4" w:customStyle="1">
    <w:name w:val="M4"/>
    <w:basedOn w:val="M0"/>
    <w:rsid w:val="00C84707"/>
    <w:pPr>
      <w:ind w:left="1361"/>
    </w:pPr>
    <w:rPr>
      <w:color w:val="auto"/>
    </w:rPr>
  </w:style>
  <w:style w:type="paragraph" w:styleId="CommentSubject">
    <w:name w:val="annotation subject"/>
    <w:basedOn w:val="CommentText"/>
    <w:next w:val="CommentText"/>
    <w:link w:val="CommentSubjectChar"/>
    <w:rsid w:val="00D948ED"/>
    <w:pPr>
      <w:spacing w:line="240" w:lineRule="auto"/>
    </w:pPr>
    <w:rPr>
      <w:b/>
      <w:bCs/>
    </w:rPr>
  </w:style>
  <w:style w:type="character" w:styleId="CommentTextChar" w:customStyle="1">
    <w:name w:val="Comment Text Char"/>
    <w:basedOn w:val="DefaultParagraphFont"/>
    <w:link w:val="CommentText"/>
    <w:semiHidden/>
    <w:rsid w:val="00D948ED"/>
    <w:rPr>
      <w:rFonts w:ascii="Arial" w:hAnsi="Arial"/>
      <w:lang w:eastAsia="ja-JP"/>
    </w:rPr>
  </w:style>
  <w:style w:type="character" w:styleId="CommentSubjectChar" w:customStyle="1">
    <w:name w:val="Comment Subject Char"/>
    <w:basedOn w:val="CommentTextChar"/>
    <w:link w:val="CommentSubject"/>
    <w:rsid w:val="00D948ED"/>
    <w:rPr>
      <w:rFonts w:ascii="Arial" w:hAnsi="Arial"/>
      <w:b/>
      <w:bCs/>
      <w:lang w:eastAsia="ja-JP"/>
    </w:rPr>
  </w:style>
  <w:style w:type="paragraph" w:styleId="Revision">
    <w:name w:val="Revision"/>
    <w:hidden/>
    <w:uiPriority w:val="99"/>
    <w:semiHidden/>
    <w:rsid w:val="00B95764"/>
    <w:rPr>
      <w:rFonts w:ascii="Arial" w:hAnsi="Arial"/>
      <w:lang w:eastAsia="ja-JP"/>
    </w:rPr>
  </w:style>
  <w:style w:type="paragraph" w:styleId="NormalWeb">
    <w:name w:val="Normal (Web)"/>
    <w:basedOn w:val="Normal"/>
    <w:uiPriority w:val="99"/>
    <w:unhideWhenUsed/>
    <w:rsid w:val="00C06C6B"/>
    <w:pPr>
      <w:spacing w:before="100" w:beforeAutospacing="1" w:after="100" w:afterAutospacing="1" w:line="240" w:lineRule="auto"/>
      <w:jc w:val="left"/>
    </w:pPr>
    <w:rPr>
      <w:rFonts w:ascii="Times New Roman" w:hAnsi="Times New Roman" w:eastAsia="Times New Roman"/>
      <w:sz w:val="24"/>
      <w:szCs w:val="24"/>
      <w:lang w:val="en-US" w:eastAsia="en-US"/>
    </w:rPr>
  </w:style>
  <w:style w:type="character" w:styleId="HTMLCode">
    <w:name w:val="HTML Code"/>
    <w:basedOn w:val="DefaultParagraphFont"/>
    <w:uiPriority w:val="99"/>
    <w:unhideWhenUsed/>
    <w:rsid w:val="00C0610E"/>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8680">
      <w:bodyDiv w:val="1"/>
      <w:marLeft w:val="0"/>
      <w:marRight w:val="0"/>
      <w:marTop w:val="0"/>
      <w:marBottom w:val="0"/>
      <w:divBdr>
        <w:top w:val="none" w:sz="0" w:space="0" w:color="auto"/>
        <w:left w:val="none" w:sz="0" w:space="0" w:color="auto"/>
        <w:bottom w:val="none" w:sz="0" w:space="0" w:color="auto"/>
        <w:right w:val="none" w:sz="0" w:space="0" w:color="auto"/>
      </w:divBdr>
    </w:div>
    <w:div w:id="44918612">
      <w:bodyDiv w:val="1"/>
      <w:marLeft w:val="0"/>
      <w:marRight w:val="0"/>
      <w:marTop w:val="0"/>
      <w:marBottom w:val="0"/>
      <w:divBdr>
        <w:top w:val="none" w:sz="0" w:space="0" w:color="auto"/>
        <w:left w:val="none" w:sz="0" w:space="0" w:color="auto"/>
        <w:bottom w:val="none" w:sz="0" w:space="0" w:color="auto"/>
        <w:right w:val="none" w:sz="0" w:space="0" w:color="auto"/>
      </w:divBdr>
    </w:div>
    <w:div w:id="374425435">
      <w:bodyDiv w:val="1"/>
      <w:marLeft w:val="0"/>
      <w:marRight w:val="0"/>
      <w:marTop w:val="0"/>
      <w:marBottom w:val="0"/>
      <w:divBdr>
        <w:top w:val="none" w:sz="0" w:space="0" w:color="auto"/>
        <w:left w:val="none" w:sz="0" w:space="0" w:color="auto"/>
        <w:bottom w:val="none" w:sz="0" w:space="0" w:color="auto"/>
        <w:right w:val="none" w:sz="0" w:space="0" w:color="auto"/>
      </w:divBdr>
      <w:divsChild>
        <w:div w:id="1029259342">
          <w:marLeft w:val="0"/>
          <w:marRight w:val="0"/>
          <w:marTop w:val="0"/>
          <w:marBottom w:val="0"/>
          <w:divBdr>
            <w:top w:val="none" w:sz="0" w:space="0" w:color="auto"/>
            <w:left w:val="none" w:sz="0" w:space="0" w:color="auto"/>
            <w:bottom w:val="none" w:sz="0" w:space="0" w:color="auto"/>
            <w:right w:val="none" w:sz="0" w:space="0" w:color="auto"/>
          </w:divBdr>
          <w:divsChild>
            <w:div w:id="20509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5416">
      <w:bodyDiv w:val="1"/>
      <w:marLeft w:val="0"/>
      <w:marRight w:val="0"/>
      <w:marTop w:val="0"/>
      <w:marBottom w:val="0"/>
      <w:divBdr>
        <w:top w:val="none" w:sz="0" w:space="0" w:color="auto"/>
        <w:left w:val="none" w:sz="0" w:space="0" w:color="auto"/>
        <w:bottom w:val="none" w:sz="0" w:space="0" w:color="auto"/>
        <w:right w:val="none" w:sz="0" w:space="0" w:color="auto"/>
      </w:divBdr>
    </w:div>
    <w:div w:id="513764465">
      <w:bodyDiv w:val="1"/>
      <w:marLeft w:val="0"/>
      <w:marRight w:val="0"/>
      <w:marTop w:val="0"/>
      <w:marBottom w:val="0"/>
      <w:divBdr>
        <w:top w:val="none" w:sz="0" w:space="0" w:color="auto"/>
        <w:left w:val="none" w:sz="0" w:space="0" w:color="auto"/>
        <w:bottom w:val="none" w:sz="0" w:space="0" w:color="auto"/>
        <w:right w:val="none" w:sz="0" w:space="0" w:color="auto"/>
      </w:divBdr>
    </w:div>
    <w:div w:id="520899534">
      <w:bodyDiv w:val="1"/>
      <w:marLeft w:val="0"/>
      <w:marRight w:val="0"/>
      <w:marTop w:val="0"/>
      <w:marBottom w:val="0"/>
      <w:divBdr>
        <w:top w:val="none" w:sz="0" w:space="0" w:color="auto"/>
        <w:left w:val="none" w:sz="0" w:space="0" w:color="auto"/>
        <w:bottom w:val="none" w:sz="0" w:space="0" w:color="auto"/>
        <w:right w:val="none" w:sz="0" w:space="0" w:color="auto"/>
      </w:divBdr>
    </w:div>
    <w:div w:id="763574974">
      <w:bodyDiv w:val="1"/>
      <w:marLeft w:val="0"/>
      <w:marRight w:val="0"/>
      <w:marTop w:val="0"/>
      <w:marBottom w:val="0"/>
      <w:divBdr>
        <w:top w:val="none" w:sz="0" w:space="0" w:color="auto"/>
        <w:left w:val="none" w:sz="0" w:space="0" w:color="auto"/>
        <w:bottom w:val="none" w:sz="0" w:space="0" w:color="auto"/>
        <w:right w:val="none" w:sz="0" w:space="0" w:color="auto"/>
      </w:divBdr>
    </w:div>
    <w:div w:id="780339720">
      <w:bodyDiv w:val="1"/>
      <w:marLeft w:val="0"/>
      <w:marRight w:val="0"/>
      <w:marTop w:val="0"/>
      <w:marBottom w:val="0"/>
      <w:divBdr>
        <w:top w:val="none" w:sz="0" w:space="0" w:color="auto"/>
        <w:left w:val="none" w:sz="0" w:space="0" w:color="auto"/>
        <w:bottom w:val="none" w:sz="0" w:space="0" w:color="auto"/>
        <w:right w:val="none" w:sz="0" w:space="0" w:color="auto"/>
      </w:divBdr>
    </w:div>
    <w:div w:id="791823601">
      <w:bodyDiv w:val="1"/>
      <w:marLeft w:val="0"/>
      <w:marRight w:val="0"/>
      <w:marTop w:val="0"/>
      <w:marBottom w:val="0"/>
      <w:divBdr>
        <w:top w:val="none" w:sz="0" w:space="0" w:color="auto"/>
        <w:left w:val="none" w:sz="0" w:space="0" w:color="auto"/>
        <w:bottom w:val="none" w:sz="0" w:space="0" w:color="auto"/>
        <w:right w:val="none" w:sz="0" w:space="0" w:color="auto"/>
      </w:divBdr>
    </w:div>
    <w:div w:id="1289430200">
      <w:bodyDiv w:val="1"/>
      <w:marLeft w:val="0"/>
      <w:marRight w:val="0"/>
      <w:marTop w:val="0"/>
      <w:marBottom w:val="0"/>
      <w:divBdr>
        <w:top w:val="none" w:sz="0" w:space="0" w:color="auto"/>
        <w:left w:val="none" w:sz="0" w:space="0" w:color="auto"/>
        <w:bottom w:val="none" w:sz="0" w:space="0" w:color="auto"/>
        <w:right w:val="none" w:sz="0" w:space="0" w:color="auto"/>
      </w:divBdr>
    </w:div>
    <w:div w:id="1609727747">
      <w:bodyDiv w:val="1"/>
      <w:marLeft w:val="0"/>
      <w:marRight w:val="0"/>
      <w:marTop w:val="0"/>
      <w:marBottom w:val="0"/>
      <w:divBdr>
        <w:top w:val="none" w:sz="0" w:space="0" w:color="auto"/>
        <w:left w:val="none" w:sz="0" w:space="0" w:color="auto"/>
        <w:bottom w:val="none" w:sz="0" w:space="0" w:color="auto"/>
        <w:right w:val="none" w:sz="0" w:space="0" w:color="auto"/>
      </w:divBdr>
    </w:div>
    <w:div w:id="1636641162">
      <w:bodyDiv w:val="1"/>
      <w:marLeft w:val="0"/>
      <w:marRight w:val="0"/>
      <w:marTop w:val="0"/>
      <w:marBottom w:val="0"/>
      <w:divBdr>
        <w:top w:val="none" w:sz="0" w:space="0" w:color="auto"/>
        <w:left w:val="none" w:sz="0" w:space="0" w:color="auto"/>
        <w:bottom w:val="none" w:sz="0" w:space="0" w:color="auto"/>
        <w:right w:val="none" w:sz="0" w:space="0" w:color="auto"/>
      </w:divBdr>
    </w:div>
    <w:div w:id="1738237582">
      <w:bodyDiv w:val="1"/>
      <w:marLeft w:val="0"/>
      <w:marRight w:val="0"/>
      <w:marTop w:val="0"/>
      <w:marBottom w:val="0"/>
      <w:divBdr>
        <w:top w:val="none" w:sz="0" w:space="0" w:color="auto"/>
        <w:left w:val="none" w:sz="0" w:space="0" w:color="auto"/>
        <w:bottom w:val="none" w:sz="0" w:space="0" w:color="auto"/>
        <w:right w:val="none" w:sz="0" w:space="0" w:color="auto"/>
      </w:divBdr>
    </w:div>
    <w:div w:id="198693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3.xml" Id="rId13" /><Relationship Type="http://schemas.openxmlformats.org/officeDocument/2006/relationships/header" Target="header5.xml" Id="rId18" /><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footer" Target="footer8.xml" Id="rId21" /><Relationship Type="http://schemas.openxmlformats.org/officeDocument/2006/relationships/image" Target="media/image1.jpeg" Id="rId7" /><Relationship Type="http://schemas.openxmlformats.org/officeDocument/2006/relationships/header" Target="header2.xml" Id="rId12" /><Relationship Type="http://schemas.openxmlformats.org/officeDocument/2006/relationships/footer" Target="footer6.xml" Id="rId17" /><Relationship Type="http://schemas.openxmlformats.org/officeDocument/2006/relationships/footer" Target="footer11.xml" Id="rId25" /><Relationship Type="http://schemas.openxmlformats.org/officeDocument/2006/relationships/styles" Target="styles.xml" Id="rId2" /><Relationship Type="http://schemas.openxmlformats.org/officeDocument/2006/relationships/header" Target="header4.xml" Id="rId16" /><Relationship Type="http://schemas.openxmlformats.org/officeDocument/2006/relationships/footer" Target="footer7.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er" Target="footer10.xml" Id="rId24" /><Relationship Type="http://schemas.openxmlformats.org/officeDocument/2006/relationships/footnotes" Target="footnotes.xml" Id="rId5" /><Relationship Type="http://schemas.openxmlformats.org/officeDocument/2006/relationships/footer" Target="footer5.xml" Id="rId15" /><Relationship Type="http://schemas.openxmlformats.org/officeDocument/2006/relationships/footer" Target="footer9.xml" Id="rId23" /><Relationship Type="http://schemas.openxmlformats.org/officeDocument/2006/relationships/theme" Target="theme/theme1.xml" Id="rId28" /><Relationship Type="http://schemas.openxmlformats.org/officeDocument/2006/relationships/footer" Target="footer2.xml" Id="rId10" /><Relationship Type="http://schemas.openxmlformats.org/officeDocument/2006/relationships/header" Target="header6.xml" Id="rId19"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footer" Target="footer4.xml" Id="rId14" /><Relationship Type="http://schemas.openxmlformats.org/officeDocument/2006/relationships/header" Target="header7.xml" Id="rId22" /><Relationship Type="http://schemas.microsoft.com/office/2011/relationships/people" Target="people.xml" Id="rId27" /></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l\Data\Ecma\TOOLS\TOOLS-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C:\Users\pl\Data\Ecma\TOOLS\TOOLS-017.dotx</ap:Template>
  <ap:Application>Microsoft Word for the web</ap:Application>
  <ap:DocSecurity>0</ap:DocSecurity>
  <ap:ScaleCrop>false</ap:ScaleCrop>
  <ap:Company>afnor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First draft standard on Binding of the NLIP over HTTPS/REST</dc:title>
  <dc:subject/>
  <dc:creator>Patrick Luthi</dc:creator>
  <keywords/>
  <lastModifiedBy>Abhay Ratnaparkhi</lastModifiedBy>
  <revision>3</revision>
  <lastPrinted>2025-06-27T17:39:00.0000000Z</lastPrinted>
  <dcterms:created xsi:type="dcterms:W3CDTF">2025-06-27T17:40:00.0000000Z</dcterms:created>
  <dcterms:modified xsi:type="dcterms:W3CDTF">2025-06-27T18:18:55.9147940Z</dcterms:modified>
</coreProperties>
</file>